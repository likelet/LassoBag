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E8A51" w14:textId="5F0C6AD2" w:rsidR="008D0EE3" w:rsidRPr="008D0EE3" w:rsidRDefault="008D0EE3">
      <w:pPr>
        <w:rPr>
          <w:rFonts w:ascii="Times New Roman" w:hAnsi="Times New Roman" w:cs="Times New Roman"/>
          <w:b/>
          <w:sz w:val="28"/>
          <w:szCs w:val="22"/>
        </w:rPr>
      </w:pPr>
      <w:r w:rsidRPr="008D0EE3">
        <w:rPr>
          <w:rFonts w:ascii="Times New Roman" w:hAnsi="Times New Roman" w:cs="Times New Roman" w:hint="eastAsia"/>
          <w:b/>
          <w:sz w:val="28"/>
          <w:szCs w:val="22"/>
        </w:rPr>
        <w:t>Supplementary information</w:t>
      </w:r>
    </w:p>
    <w:p w14:paraId="0AE8775E" w14:textId="77777777" w:rsidR="008D0EE3" w:rsidRDefault="008D0EE3">
      <w:pPr>
        <w:rPr>
          <w:rFonts w:ascii="Times New Roman" w:hAnsi="Times New Roman" w:cs="Times New Roman"/>
          <w:b/>
          <w:sz w:val="22"/>
          <w:szCs w:val="22"/>
        </w:rPr>
      </w:pPr>
    </w:p>
    <w:p w14:paraId="656407A8" w14:textId="66CE08F9" w:rsidR="00B507B3" w:rsidRPr="00B507B3" w:rsidRDefault="00B507B3" w:rsidP="00B507B3">
      <w:pPr>
        <w:pStyle w:val="Heading1"/>
        <w:rPr>
          <w:rFonts w:ascii="Times New Roman" w:eastAsia="Calibri" w:hAnsi="Times New Roman" w:cs="Times New Roman"/>
          <w:kern w:val="2"/>
          <w:sz w:val="36"/>
          <w:szCs w:val="32"/>
        </w:rPr>
      </w:pPr>
      <w:r w:rsidRPr="00B507B3">
        <w:rPr>
          <w:rFonts w:ascii="Times New Roman" w:eastAsia="Calibri" w:hAnsi="Times New Roman" w:cs="Times New Roman"/>
          <w:kern w:val="2"/>
          <w:sz w:val="36"/>
          <w:szCs w:val="32"/>
        </w:rPr>
        <w:t xml:space="preserve">1. </w:t>
      </w:r>
      <w:r w:rsidRPr="00B507B3">
        <w:rPr>
          <w:rFonts w:ascii="Times New Roman" w:eastAsia="Calibri" w:hAnsi="Times New Roman" w:cs="Times New Roman" w:hint="eastAsia"/>
          <w:kern w:val="2"/>
          <w:sz w:val="36"/>
          <w:szCs w:val="32"/>
        </w:rPr>
        <w:t>Supplementary</w:t>
      </w:r>
      <w:r w:rsidRPr="00B507B3">
        <w:rPr>
          <w:rFonts w:ascii="Times New Roman" w:eastAsia="Calibri" w:hAnsi="Times New Roman" w:cs="Times New Roman"/>
          <w:kern w:val="2"/>
          <w:sz w:val="36"/>
          <w:szCs w:val="32"/>
        </w:rPr>
        <w:t xml:space="preserve"> notes</w:t>
      </w:r>
    </w:p>
    <w:p w14:paraId="33B6E145" w14:textId="11077018" w:rsidR="00DB1586" w:rsidRPr="00DB1586" w:rsidRDefault="008D0EE3" w:rsidP="00B507B3">
      <w:pPr>
        <w:pStyle w:val="Heading2"/>
        <w:rPr>
          <w:rFonts w:ascii="Times New Roman" w:hAnsi="Times New Roman" w:cs="Times New Roman"/>
        </w:rPr>
      </w:pPr>
      <w:r w:rsidRPr="00B507B3">
        <w:rPr>
          <w:rFonts w:ascii="Times New Roman" w:hAnsi="Times New Roman" w:cs="Times New Roman"/>
        </w:rPr>
        <w:t xml:space="preserve">1.1 </w:t>
      </w:r>
      <w:r w:rsidR="00DB1586" w:rsidRPr="00B507B3">
        <w:rPr>
          <w:rFonts w:ascii="Times New Roman" w:eastAsia="Calibri" w:hAnsi="Times New Roman" w:cs="Times New Roman"/>
        </w:rPr>
        <w:t>Pseudo</w:t>
      </w:r>
      <w:r w:rsidR="00DB1586" w:rsidRPr="00B507B3">
        <w:rPr>
          <w:rFonts w:ascii="Times New Roman" w:hAnsi="Times New Roman" w:cs="Times New Roman"/>
        </w:rPr>
        <w:t>-</w:t>
      </w:r>
      <w:r w:rsidR="00DB1586" w:rsidRPr="00B507B3">
        <w:rPr>
          <w:rFonts w:ascii="Times New Roman" w:eastAsia="Calibri" w:hAnsi="Times New Roman" w:cs="Times New Roman"/>
        </w:rPr>
        <w:t>code</w:t>
      </w:r>
      <w:r w:rsidR="00DB1586" w:rsidRPr="00B507B3">
        <w:rPr>
          <w:rFonts w:ascii="Times New Roman" w:hAnsi="Times New Roman" w:cs="Times New Roman"/>
        </w:rPr>
        <w:t xml:space="preserve"> </w:t>
      </w:r>
      <w:r w:rsidR="00DB1586" w:rsidRPr="00B507B3">
        <w:rPr>
          <w:rFonts w:ascii="Times New Roman" w:eastAsia="Calibri" w:hAnsi="Times New Roman" w:cs="Times New Roman"/>
        </w:rPr>
        <w:t>for</w:t>
      </w:r>
      <w:r w:rsidR="00DB1586" w:rsidRPr="00B507B3">
        <w:rPr>
          <w:rFonts w:ascii="Times New Roman" w:hAnsi="Times New Roman" w:cs="Times New Roman"/>
        </w:rPr>
        <w:t xml:space="preserve"> </w:t>
      </w:r>
      <w:r w:rsidR="00DB1586" w:rsidRPr="00B507B3">
        <w:rPr>
          <w:rFonts w:ascii="Times New Roman" w:eastAsia="Calibri" w:hAnsi="Times New Roman" w:cs="Times New Roman"/>
        </w:rPr>
        <w:t>CrossICC</w:t>
      </w:r>
      <w:r w:rsidR="00DB1586" w:rsidRPr="00B507B3">
        <w:rPr>
          <w:rFonts w:ascii="Times New Roman" w:hAnsi="Times New Roman" w:cs="Times New Roman"/>
        </w:rPr>
        <w:t xml:space="preserve"> </w:t>
      </w:r>
      <w:r w:rsidR="00DB1586" w:rsidRPr="00B507B3">
        <w:rPr>
          <w:rFonts w:ascii="Times New Roman" w:eastAsia="Calibri" w:hAnsi="Times New Roman" w:cs="Times New Roman"/>
        </w:rPr>
        <w:t>procedure</w:t>
      </w:r>
    </w:p>
    <w:p w14:paraId="73AC1979" w14:textId="14BC17BC" w:rsidR="00D05D66" w:rsidRPr="00843A65" w:rsidRDefault="00DB1586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Procedure</w:t>
      </w:r>
      <w:r w:rsidRPr="00843A65">
        <w:rPr>
          <w:rFonts w:ascii="Times New Roman" w:hAnsi="Times New Roman" w:cs="Times New Roman"/>
          <w:sz w:val="22"/>
          <w:szCs w:val="22"/>
        </w:rPr>
        <w:t xml:space="preserve"> CrossICC</w:t>
      </w:r>
    </w:p>
    <w:p w14:paraId="2CFCB641" w14:textId="77777777" w:rsidR="00EE3DDE" w:rsidRPr="00843A65" w:rsidRDefault="00EE3DDE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Input</w:t>
      </w:r>
      <w:r w:rsidR="002A6835" w:rsidRPr="00843A65">
        <w:rPr>
          <w:rFonts w:ascii="Times New Roman" w:hAnsi="Times New Roman" w:cs="Times New Roman"/>
          <w:sz w:val="22"/>
          <w:szCs w:val="22"/>
        </w:rPr>
        <w:t xml:space="preserve">: </w:t>
      </w:r>
      <w:r w:rsidRPr="00843A65">
        <w:rPr>
          <w:rFonts w:ascii="Times New Roman" w:hAnsi="Times New Roman" w:cs="Times New Roman"/>
          <w:sz w:val="22"/>
          <w:szCs w:val="22"/>
        </w:rPr>
        <w:t xml:space="preserve">a set of data matrix from different batch/study/platform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D</m:t>
        </m:r>
        <m:r>
          <w:rPr>
            <w:rFonts w:ascii="Cambria Math" w:hAnsi="Cambria Math" w:cs="Times New Roman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  <w:bookmarkStart w:id="0" w:name="_GoBack"/>
      <w:bookmarkEnd w:id="0"/>
    </w:p>
    <w:p w14:paraId="75E8A93C" w14:textId="77777777" w:rsidR="00EE3DDE" w:rsidRPr="00843A65" w:rsidRDefault="002A6835" w:rsidP="00EE3DDE">
      <w:pPr>
        <w:ind w:firstLine="60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EE3DDE" w:rsidRPr="00843A65">
        <w:rPr>
          <w:rFonts w:ascii="Times New Roman" w:hAnsi="Times New Roman" w:cs="Times New Roman"/>
          <w:sz w:val="22"/>
          <w:szCs w:val="22"/>
        </w:rPr>
        <w:t xml:space="preserve">a number of </w:t>
      </w:r>
      <w:r w:rsidR="009C4E53" w:rsidRPr="00843A65">
        <w:rPr>
          <w:rFonts w:ascii="Times New Roman" w:hAnsi="Times New Roman" w:cs="Times New Roman"/>
          <w:sz w:val="22"/>
          <w:szCs w:val="22"/>
        </w:rPr>
        <w:t xml:space="preserve">max </w:t>
      </w:r>
      <w:r w:rsidR="00EE3DDE" w:rsidRPr="00843A65">
        <w:rPr>
          <w:rFonts w:ascii="Times New Roman" w:hAnsi="Times New Roman" w:cs="Times New Roman"/>
          <w:sz w:val="22"/>
          <w:szCs w:val="22"/>
        </w:rPr>
        <w:t xml:space="preserve">iteration </w:t>
      </w:r>
      <w:r w:rsidR="00EE3DDE" w:rsidRPr="00843A65">
        <w:rPr>
          <w:rFonts w:ascii="Times New Roman" w:hAnsi="Times New Roman" w:cs="Times New Roman"/>
          <w:i/>
          <w:sz w:val="22"/>
          <w:szCs w:val="22"/>
        </w:rPr>
        <w:t>H</w:t>
      </w:r>
      <w:r w:rsidR="00EE3DDE" w:rsidRPr="00843A65">
        <w:rPr>
          <w:rFonts w:ascii="Times New Roman" w:hAnsi="Times New Roman" w:cs="Times New Roman"/>
          <w:sz w:val="22"/>
          <w:szCs w:val="22"/>
        </w:rPr>
        <w:t>.</w:t>
      </w:r>
    </w:p>
    <w:p w14:paraId="79B169E4" w14:textId="6FDE7281" w:rsidR="00EE3DDE" w:rsidRPr="00843A65" w:rsidRDefault="002A6835" w:rsidP="00EE3DDE">
      <w:pPr>
        <w:ind w:firstLine="60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EE3DDE" w:rsidRPr="00843A65">
        <w:rPr>
          <w:rFonts w:ascii="Times New Roman" w:hAnsi="Times New Roman" w:cs="Times New Roman"/>
          <w:sz w:val="22"/>
          <w:szCs w:val="22"/>
        </w:rPr>
        <w:t xml:space="preserve">a series of initial filter options </w:t>
      </w:r>
      <w:r w:rsidR="00EE3DDE" w:rsidRPr="00AD5990">
        <w:rPr>
          <w:rFonts w:ascii="Times New Roman" w:hAnsi="Times New Roman" w:cs="Times New Roman"/>
          <w:i/>
          <w:sz w:val="22"/>
          <w:szCs w:val="22"/>
        </w:rPr>
        <w:t>f(x)</w:t>
      </w:r>
      <w:r w:rsidR="00AD5990">
        <w:rPr>
          <w:rFonts w:ascii="Times New Roman" w:hAnsi="Times New Roman" w:cs="Times New Roman"/>
          <w:sz w:val="22"/>
          <w:szCs w:val="22"/>
        </w:rPr>
        <w:t xml:space="preserve">, see </w:t>
      </w:r>
      <w:r w:rsidR="00AD5990" w:rsidRPr="00AD5990">
        <w:rPr>
          <w:rFonts w:ascii="Times New Roman" w:hAnsi="Times New Roman" w:cs="Times New Roman"/>
          <w:b/>
          <w:sz w:val="22"/>
          <w:szCs w:val="22"/>
        </w:rPr>
        <w:t>1.1.1</w:t>
      </w:r>
      <w:r w:rsidR="00AD599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D5990" w:rsidRPr="00AD5990">
        <w:rPr>
          <w:rFonts w:ascii="Times New Roman" w:hAnsi="Times New Roman" w:cs="Times New Roman"/>
          <w:sz w:val="22"/>
          <w:szCs w:val="22"/>
        </w:rPr>
        <w:t>below</w:t>
      </w:r>
    </w:p>
    <w:p w14:paraId="26383CDA" w14:textId="77777777" w:rsidR="00335080" w:rsidRPr="00843A65" w:rsidRDefault="002A6835" w:rsidP="002A6835">
      <w:pPr>
        <w:ind w:firstLine="60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EE3DDE" w:rsidRPr="00843A65">
        <w:rPr>
          <w:rFonts w:ascii="Times New Roman" w:hAnsi="Times New Roman" w:cs="Times New Roman"/>
          <w:sz w:val="22"/>
          <w:szCs w:val="22"/>
        </w:rPr>
        <w:t xml:space="preserve">a cluster method applied in Consensus Clustering </w:t>
      </w:r>
    </w:p>
    <w:p w14:paraId="568335C2" w14:textId="77777777" w:rsidR="00EE3DDE" w:rsidRPr="00843A65" w:rsidRDefault="00EE3DDE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for</w:t>
      </w:r>
      <w:r w:rsidR="0017385F" w:rsidRPr="00843A65">
        <w:rPr>
          <w:rFonts w:ascii="Times New Roman" w:hAnsi="Times New Roman" w:cs="Times New Roman"/>
          <w:b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i=1, 2, …, n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b/>
          <w:sz w:val="22"/>
          <w:szCs w:val="22"/>
        </w:rPr>
        <w:t>do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B24705" w14:textId="77777777" w:rsidR="00EE3DDE" w:rsidRPr="00843A65" w:rsidRDefault="0017385F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←f(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{initialize data matrix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D</m:t>
        </m:r>
      </m:oMath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0C5B41BE" w14:textId="77777777" w:rsidR="00335080" w:rsidRPr="00843A65" w:rsidRDefault="0017385F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end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{for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</m:oMath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23F5CEF9" w14:textId="7436A911" w:rsidR="00335080" w:rsidRPr="00843A65" w:rsidRDefault="00AB0667">
      <w:pPr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</m:t>
        </m:r>
        <m:r>
          <w:rPr>
            <w:rFonts w:ascii="Cambria Math" w:hAnsi="Cambria Math" w:cs="Times New Roman"/>
            <w:sz w:val="22"/>
            <w:szCs w:val="22"/>
          </w:rPr>
          <m:t>← Features(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D'</m:t>
        </m:r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17385F"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9C4E53" w:rsidRPr="00843A65">
        <w:rPr>
          <w:rFonts w:ascii="Times New Roman" w:hAnsi="Times New Roman" w:cs="Times New Roman"/>
          <w:sz w:val="22"/>
          <w:szCs w:val="22"/>
        </w:rPr>
        <w:t>{store the origin feature names</w:t>
      </w:r>
      <w:r w:rsidR="00F563E7" w:rsidRPr="00843A65">
        <w:rPr>
          <w:rFonts w:ascii="Times New Roman" w:hAnsi="Times New Roman" w:cs="Times New Roman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  <w:r w:rsidR="009C4E53" w:rsidRPr="00843A65">
        <w:rPr>
          <w:rFonts w:ascii="Times New Roman" w:hAnsi="Times New Roman" w:cs="Times New Roman"/>
          <w:sz w:val="22"/>
          <w:szCs w:val="22"/>
        </w:rPr>
        <w:t>}</w:t>
      </w:r>
    </w:p>
    <w:p w14:paraId="2811F2BA" w14:textId="77777777" w:rsidR="00D51FBE" w:rsidRPr="00843A65" w:rsidRDefault="00D51FBE">
      <w:pPr>
        <w:rPr>
          <w:rFonts w:ascii="Times New Roman" w:hAnsi="Times New Roman" w:cs="Times New Roman"/>
          <w:b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h=1</m:t>
          </m:r>
        </m:oMath>
      </m:oMathPara>
    </w:p>
    <w:p w14:paraId="539990B7" w14:textId="58C6437F" w:rsidR="009C4E53" w:rsidRPr="00843A65" w:rsidRDefault="009C4E53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while</w:t>
      </w:r>
      <w:r w:rsidR="0017385F"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h&lt;H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b/>
          <w:sz w:val="22"/>
          <w:szCs w:val="22"/>
        </w:rPr>
        <w:t>and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e≠</m:t>
        </m:r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</m:oMath>
      <w:r w:rsidRPr="00843A65">
        <w:rPr>
          <w:rFonts w:ascii="Times New Roman" w:hAnsi="Times New Roman" w:cs="Times New Roman"/>
          <w:b/>
          <w:sz w:val="22"/>
          <w:szCs w:val="22"/>
        </w:rPr>
        <w:t xml:space="preserve"> do</w:t>
      </w:r>
      <w:r w:rsidR="001E0314" w:rsidRPr="00843A6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E0314" w:rsidRPr="00843A65">
        <w:rPr>
          <w:rFonts w:ascii="Times New Roman" w:hAnsi="Times New Roman" w:cs="Times New Roman"/>
          <w:sz w:val="22"/>
          <w:szCs w:val="22"/>
        </w:rPr>
        <w:t>{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</m:oMath>
      <w:r w:rsidR="001E0314" w:rsidRPr="00843A65">
        <w:rPr>
          <w:rFonts w:ascii="Times New Roman" w:hAnsi="Times New Roman" w:cs="Times New Roman"/>
          <w:sz w:val="22"/>
          <w:szCs w:val="22"/>
        </w:rPr>
        <w:t>is the update</w:t>
      </w:r>
      <w:r w:rsidR="00FF34F9" w:rsidRPr="00843A65">
        <w:rPr>
          <w:rFonts w:ascii="Times New Roman" w:hAnsi="Times New Roman" w:cs="Times New Roman"/>
          <w:sz w:val="22"/>
          <w:szCs w:val="22"/>
        </w:rPr>
        <w:t>d</w:t>
      </w:r>
      <w:r w:rsidR="001E0314" w:rsidRPr="00843A65">
        <w:rPr>
          <w:rFonts w:ascii="Times New Roman" w:hAnsi="Times New Roman" w:cs="Times New Roman"/>
          <w:sz w:val="22"/>
          <w:szCs w:val="22"/>
        </w:rPr>
        <w:t xml:space="preserve"> feature list after an iteration}</w:t>
      </w:r>
    </w:p>
    <w:p w14:paraId="45519515" w14:textId="77777777" w:rsidR="002A6835" w:rsidRPr="00843A65" w:rsidRDefault="002A6835" w:rsidP="009C4E53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C</m:t>
        </m:r>
        <m:r>
          <w:rPr>
            <w:rFonts w:ascii="Cambria Math" w:hAnsi="Cambria Math" w:cs="Times New Roman"/>
            <w:sz w:val="22"/>
            <w:szCs w:val="22"/>
          </w:rPr>
          <m:t xml:space="preserve">←∅  </m:t>
        </m:r>
      </m:oMath>
      <w:r w:rsidR="00335080" w:rsidRPr="00843A65">
        <w:rPr>
          <w:rFonts w:ascii="Times New Roman" w:hAnsi="Times New Roman" w:cs="Times New Roman"/>
          <w:sz w:val="22"/>
          <w:szCs w:val="22"/>
        </w:rPr>
        <w:t>{matrix of centroids by clusters, initially empty}</w:t>
      </w:r>
    </w:p>
    <w:p w14:paraId="65D12BA1" w14:textId="77777777" w:rsidR="00AB0667" w:rsidRPr="00843A65" w:rsidRDefault="00AB0667" w:rsidP="009C4E53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L'</m:t>
        </m:r>
        <m:r>
          <w:rPr>
            <w:rFonts w:ascii="Cambria Math" w:hAnsi="Cambria Math" w:cs="Times New Roman"/>
            <w:sz w:val="22"/>
            <w:szCs w:val="22"/>
          </w:rPr>
          <m:t xml:space="preserve">←∅ 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{list that stores the sample cluster number label of matrix </w:t>
      </w:r>
      <w:r w:rsidRPr="00843A65">
        <w:rPr>
          <w:rFonts w:ascii="Times New Roman" w:hAnsi="Times New Roman" w:cs="Times New Roman"/>
          <w:b/>
          <w:sz w:val="22"/>
          <w:szCs w:val="22"/>
        </w:rPr>
        <w:t>D</w:t>
      </w:r>
      <w:r w:rsidRPr="00843A65">
        <w:rPr>
          <w:rFonts w:ascii="Times New Roman" w:hAnsi="Times New Roman" w:cs="Times New Roman"/>
          <w:sz w:val="22"/>
          <w:szCs w:val="22"/>
        </w:rPr>
        <w:t>, initially empty}</w:t>
      </w:r>
    </w:p>
    <w:p w14:paraId="2483B9FF" w14:textId="77777777" w:rsidR="00AB0667" w:rsidRPr="00843A65" w:rsidRDefault="00AB0667" w:rsidP="009C4E53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</m:t>
        </m:r>
        <m:r>
          <w:rPr>
            <w:rFonts w:ascii="Cambria Math" w:hAnsi="Cambria Math" w:cs="Times New Roman"/>
            <w:sz w:val="22"/>
            <w:szCs w:val="22"/>
          </w:rPr>
          <m:t xml:space="preserve">←∅  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{set of feature list of matrix </w:t>
      </w:r>
      <w:r w:rsidRPr="00843A65">
        <w:rPr>
          <w:rFonts w:ascii="Times New Roman" w:hAnsi="Times New Roman" w:cs="Times New Roman"/>
          <w:b/>
          <w:sz w:val="22"/>
          <w:szCs w:val="22"/>
        </w:rPr>
        <w:t>D</w:t>
      </w:r>
      <w:r w:rsidR="00AD2130" w:rsidRPr="00843A65">
        <w:rPr>
          <w:rFonts w:ascii="Times New Roman" w:hAnsi="Times New Roman" w:cs="Times New Roman"/>
          <w:sz w:val="22"/>
          <w:szCs w:val="22"/>
        </w:rPr>
        <w:t>, initially empty</w:t>
      </w:r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6C8344CD" w14:textId="77777777" w:rsidR="009C4E53" w:rsidRPr="00843A65" w:rsidRDefault="009C4E53" w:rsidP="000A698C">
      <w:pPr>
        <w:ind w:leftChars="100" w:left="240"/>
        <w:rPr>
          <w:rFonts w:ascii="Times New Roman" w:hAnsi="Times New Roman" w:cs="Times New Roman"/>
          <w:b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for </w:t>
      </w:r>
      <m:oMath>
        <m:r>
          <w:rPr>
            <w:rFonts w:ascii="Cambria Math" w:hAnsi="Cambria Math" w:cs="Times New Roman"/>
            <w:sz w:val="22"/>
            <w:szCs w:val="22"/>
          </w:rPr>
          <m:t>j=1, 2, …, n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b/>
          <w:sz w:val="22"/>
          <w:szCs w:val="22"/>
        </w:rPr>
        <w:t>do</w:t>
      </w:r>
    </w:p>
    <w:p w14:paraId="02F34C29" w14:textId="5FCDD9A5" w:rsidR="00335080" w:rsidRPr="00843A65" w:rsidRDefault="00335080" w:rsidP="000A698C">
      <w:pPr>
        <w:ind w:leftChars="100" w:left="240"/>
        <w:rPr>
          <w:rFonts w:ascii="Times New Roman" w:hAnsi="Times New Roman" w:cs="Times New Roman"/>
          <w:b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="006D0D79" w:rsidRPr="00843A65">
        <w:rPr>
          <w:rFonts w:ascii="Times New Roman" w:hAnsi="Times New Roman" w:cs="Times New Roman"/>
          <w:b/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←Subset(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</w:rPr>
          <m:t xml:space="preserve">) </m:t>
        </m:r>
      </m:oMath>
      <w:r w:rsidR="000A698C"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sz w:val="22"/>
          <w:szCs w:val="22"/>
        </w:rPr>
        <w:t xml:space="preserve">{subset </w:t>
      </w:r>
      <w:r w:rsidRPr="00843A65">
        <w:rPr>
          <w:rFonts w:ascii="Cambria Math" w:hAnsi="Cambria Math" w:cs="Times New Roman"/>
          <w:b/>
          <w:sz w:val="22"/>
          <w:szCs w:val="22"/>
        </w:rPr>
        <w:t>D</w:t>
      </w:r>
      <w:r w:rsidR="00AB0667" w:rsidRPr="00843A65">
        <w:rPr>
          <w:rFonts w:ascii="Cambria Math" w:hAnsi="Cambria Math" w:cs="Times New Roman"/>
          <w:b/>
          <w:sz w:val="22"/>
          <w:szCs w:val="22"/>
        </w:rPr>
        <w:t>’</w:t>
      </w:r>
      <w:r w:rsidRPr="00843A65">
        <w:rPr>
          <w:rFonts w:ascii="Times New Roman" w:hAnsi="Times New Roman" w:cs="Times New Roman"/>
          <w:sz w:val="22"/>
          <w:szCs w:val="22"/>
        </w:rPr>
        <w:t xml:space="preserve"> with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</m:oMath>
      <w:r w:rsidR="000A698C" w:rsidRPr="00843A65">
        <w:rPr>
          <w:rFonts w:ascii="Times New Roman" w:hAnsi="Times New Roman" w:cs="Times New Roman"/>
          <w:sz w:val="22"/>
          <w:szCs w:val="22"/>
        </w:rPr>
        <w:t>, skipped at the first run</w:t>
      </w:r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4ABD72B9" w14:textId="256BE756" w:rsidR="009C4E53" w:rsidRPr="00843A65" w:rsidRDefault="000A698C" w:rsidP="000A698C">
      <w:pPr>
        <w:ind w:leftChars="100" w:left="24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  </w:t>
      </w:r>
      <w:r w:rsidR="009C4E53"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L'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←ConsensusCluster(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9C4E53" w:rsidRPr="00843A65">
        <w:rPr>
          <w:rFonts w:ascii="Times New Roman" w:hAnsi="Times New Roman" w:cs="Times New Roman"/>
          <w:sz w:val="22"/>
          <w:szCs w:val="22"/>
        </w:rPr>
        <w:t xml:space="preserve"> {</w:t>
      </w:r>
      <w:r w:rsidR="00335080" w:rsidRPr="00843A65">
        <w:rPr>
          <w:rFonts w:ascii="Times New Roman" w:hAnsi="Times New Roman" w:cs="Times New Roman"/>
          <w:sz w:val="22"/>
          <w:szCs w:val="22"/>
        </w:rPr>
        <w:t xml:space="preserve">clustering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335080" w:rsidRPr="00843A65">
        <w:rPr>
          <w:rFonts w:ascii="Times New Roman" w:hAnsi="Times New Roman" w:cs="Times New Roman"/>
          <w:sz w:val="22"/>
          <w:szCs w:val="22"/>
        </w:rPr>
        <w:t xml:space="preserve"> into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K'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335080" w:rsidRPr="00843A65">
        <w:rPr>
          <w:rFonts w:ascii="Times New Roman" w:hAnsi="Times New Roman" w:cs="Times New Roman"/>
          <w:sz w:val="22"/>
          <w:szCs w:val="22"/>
        </w:rPr>
        <w:t xml:space="preserve"> cluster</w:t>
      </w:r>
      <w:r w:rsidRPr="00843A65">
        <w:rPr>
          <w:rFonts w:ascii="Times New Roman" w:hAnsi="Times New Roman" w:cs="Times New Roman"/>
          <w:sz w:val="22"/>
          <w:szCs w:val="22"/>
        </w:rPr>
        <w:t>s, the</w:t>
      </w:r>
      <w:r w:rsidR="00F563E7"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K'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Pr="00843A65">
        <w:rPr>
          <w:rFonts w:ascii="Times New Roman" w:hAnsi="Times New Roman" w:cs="Times New Roman"/>
          <w:sz w:val="22"/>
          <w:szCs w:val="22"/>
        </w:rPr>
        <w:t xml:space="preserve">  of each matrix were obtained by CDF &lt; 0.05,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6D0D79" w:rsidRPr="00843A65">
        <w:rPr>
          <w:rFonts w:ascii="Times New Roman" w:hAnsi="Times New Roman" w:cs="Times New Roman"/>
          <w:sz w:val="22"/>
          <w:szCs w:val="22"/>
        </w:rPr>
        <w:t xml:space="preserve"> is </w:t>
      </w:r>
      <w:r w:rsidR="00A70F4D" w:rsidRPr="00843A65">
        <w:rPr>
          <w:rFonts w:ascii="Times New Roman" w:hAnsi="Times New Roman" w:cs="Times New Roman"/>
          <w:sz w:val="22"/>
          <w:szCs w:val="22"/>
        </w:rPr>
        <w:t xml:space="preserve">cluster </w:t>
      </w:r>
      <w:r w:rsidR="001E0314" w:rsidRPr="00843A65">
        <w:rPr>
          <w:rFonts w:ascii="Times New Roman" w:hAnsi="Times New Roman" w:cs="Times New Roman"/>
          <w:sz w:val="22"/>
          <w:szCs w:val="22"/>
        </w:rPr>
        <w:t xml:space="preserve">labels of samples </w:t>
      </w:r>
      <w:r w:rsidRPr="00843A65">
        <w:rPr>
          <w:rFonts w:ascii="Times New Roman" w:hAnsi="Times New Roman" w:cs="Times New Roman"/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9C4E53" w:rsidRPr="00843A65">
        <w:rPr>
          <w:rFonts w:ascii="Times New Roman" w:hAnsi="Times New Roman" w:cs="Times New Roman"/>
          <w:sz w:val="22"/>
          <w:szCs w:val="22"/>
        </w:rPr>
        <w:t>}</w:t>
      </w:r>
    </w:p>
    <w:p w14:paraId="60E6F508" w14:textId="4D97A9F9" w:rsidR="000A698C" w:rsidRPr="00843A65" w:rsidRDefault="000A698C" w:rsidP="000A698C">
      <w:pPr>
        <w:ind w:leftChars="100" w:left="24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b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←Centroids(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{compute centroids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K'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Pr="00843A65">
        <w:rPr>
          <w:rFonts w:ascii="Times New Roman" w:hAnsi="Times New Roman" w:cs="Times New Roman"/>
          <w:sz w:val="22"/>
          <w:szCs w:val="22"/>
        </w:rPr>
        <w:t xml:space="preserve"> cluster in each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A70F4D" w:rsidRPr="00843A65">
        <w:rPr>
          <w:rFonts w:ascii="Times New Roman" w:hAnsi="Times New Roman" w:cs="Times New Roman"/>
          <w:sz w:val="22"/>
          <w:szCs w:val="22"/>
        </w:rPr>
        <w:t xml:space="preserve">by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17530BE0" w14:textId="77777777" w:rsidR="00335080" w:rsidRPr="00843A65" w:rsidRDefault="00335080" w:rsidP="000A698C">
      <w:pPr>
        <w:ind w:leftChars="100" w:left="240"/>
        <w:rPr>
          <w:rFonts w:ascii="Times New Roman" w:hAnsi="Times New Roman" w:cs="Times New Roman"/>
          <w:b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 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C</m:t>
        </m:r>
        <m:r>
          <w:rPr>
            <w:rFonts w:ascii="Cambria Math" w:hAnsi="Cambria Math" w:cs="Times New Roman"/>
            <w:sz w:val="22"/>
            <w:szCs w:val="22"/>
          </w:rPr>
          <m:t>←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C</m:t>
        </m:r>
        <m:r>
          <w:rPr>
            <w:rFonts w:ascii="Cambria Math" w:hAnsi="Cambria Math" w:cs="Times New Roman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 w:cs="Times New Roman"/>
                <w:b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</w:p>
    <w:p w14:paraId="4607E6A9" w14:textId="6E46B1D6" w:rsidR="001E0314" w:rsidRPr="00843A65" w:rsidRDefault="001E0314" w:rsidP="001E0314">
      <w:pPr>
        <w:ind w:leftChars="100" w:left="240"/>
        <w:rPr>
          <w:rFonts w:ascii="Times New Roman" w:hAnsi="Times New Roman" w:cs="Times New Roman"/>
          <w:b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   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L'</m:t>
        </m:r>
        <m:r>
          <w:rPr>
            <w:rFonts w:ascii="Cambria Math" w:hAnsi="Cambria Math" w:cs="Times New Roman"/>
            <w:sz w:val="22"/>
            <w:szCs w:val="22"/>
          </w:rPr>
          <m:t>←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L'</m:t>
        </m:r>
        <m:r>
          <w:rPr>
            <w:rFonts w:ascii="Cambria Math" w:hAnsi="Cambria Math" w:cs="Times New Roman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</m:oMath>
    </w:p>
    <w:p w14:paraId="67FB4D4A" w14:textId="77777777" w:rsidR="002A6835" w:rsidRPr="00843A65" w:rsidRDefault="009C4E53" w:rsidP="002A6835">
      <w:pPr>
        <w:ind w:leftChars="100" w:left="240"/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end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{for </w:t>
      </w:r>
      <m:oMath>
        <m:r>
          <w:rPr>
            <w:rFonts w:ascii="Cambria Math" w:hAnsi="Cambria Math" w:cs="Times New Roman"/>
            <w:sz w:val="22"/>
            <w:szCs w:val="22"/>
          </w:rPr>
          <m:t>j</m:t>
        </m:r>
      </m:oMath>
      <w:r w:rsidRPr="00843A65">
        <w:rPr>
          <w:rFonts w:ascii="Times New Roman" w:hAnsi="Times New Roman" w:cs="Times New Roman"/>
          <w:sz w:val="22"/>
          <w:szCs w:val="22"/>
        </w:rPr>
        <w:t>}</w:t>
      </w:r>
    </w:p>
    <w:p w14:paraId="2ED10393" w14:textId="77777777" w:rsidR="002A6835" w:rsidRPr="00843A65" w:rsidRDefault="00F563E7" w:rsidP="002A6835">
      <w:pPr>
        <w:ind w:leftChars="100" w:left="240"/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K, L</m:t>
        </m:r>
        <m:r>
          <w:rPr>
            <w:rFonts w:ascii="Cambria Math" w:hAnsi="Cambria Math" w:cs="Times New Roman"/>
            <w:sz w:val="22"/>
            <w:szCs w:val="22"/>
          </w:rPr>
          <m:t>←hclust(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C</m:t>
        </m:r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A70F4D" w:rsidRPr="00843A65">
        <w:rPr>
          <w:rFonts w:ascii="Times New Roman" w:hAnsi="Times New Roman" w:cs="Times New Roman"/>
          <w:sz w:val="22"/>
          <w:szCs w:val="22"/>
        </w:rPr>
        <w:t xml:space="preserve"> {get supper clusters</w:t>
      </w:r>
      <w:r w:rsidRPr="00843A65">
        <w:rPr>
          <w:rFonts w:ascii="Times New Roman" w:hAnsi="Times New Roman" w:cs="Times New Roman"/>
          <w:sz w:val="22"/>
          <w:szCs w:val="22"/>
        </w:rPr>
        <w:t xml:space="preserve"> number</w:t>
      </w:r>
      <w:r w:rsidR="00A70F4D"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A70F4D" w:rsidRPr="00843A65">
        <w:rPr>
          <w:rFonts w:ascii="Times New Roman" w:hAnsi="Times New Roman" w:cs="Times New Roman"/>
          <w:sz w:val="22"/>
          <w:szCs w:val="22"/>
        </w:rPr>
        <w:t>of centroids matrix by hierarchical clustering</w:t>
      </w:r>
      <w:r w:rsidR="002A6835" w:rsidRPr="00843A65">
        <w:rPr>
          <w:rFonts w:ascii="Times New Roman" w:hAnsi="Times New Roman" w:cs="Times New Roman" w:hint="eastAsia"/>
          <w:sz w:val="22"/>
          <w:szCs w:val="22"/>
        </w:rPr>
        <w:t>,</w:t>
      </w:r>
      <w:r w:rsidR="002A6835"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A70F4D" w:rsidRPr="00843A65">
        <w:rPr>
          <w:rFonts w:ascii="Times New Roman" w:hAnsi="Times New Roman" w:cs="Times New Roman" w:hint="eastAsia"/>
          <w:sz w:val="22"/>
          <w:szCs w:val="22"/>
        </w:rPr>
        <w:t xml:space="preserve">the </w:t>
      </w:r>
      <w:r w:rsidR="00A70F4D" w:rsidRPr="00843A65">
        <w:rPr>
          <w:rFonts w:ascii="Times New Roman" w:hAnsi="Times New Roman" w:cs="Times New Roman"/>
          <w:sz w:val="22"/>
          <w:szCs w:val="22"/>
        </w:rPr>
        <w:t>optimize</w:t>
      </w:r>
      <w:r w:rsidR="00A70F4D" w:rsidRPr="00843A65">
        <w:rPr>
          <w:rFonts w:ascii="Times New Roman" w:hAnsi="Times New Roman" w:cs="Times New Roman" w:hint="eastAsia"/>
          <w:sz w:val="22"/>
          <w:szCs w:val="22"/>
        </w:rPr>
        <w:t xml:space="preserve"> cluster number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K</m:t>
        </m:r>
      </m:oMath>
      <w:r w:rsidRPr="00843A65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70F4D" w:rsidRPr="00843A65">
        <w:rPr>
          <w:rFonts w:ascii="Times New Roman" w:hAnsi="Times New Roman" w:cs="Times New Roman" w:hint="eastAsia"/>
          <w:sz w:val="22"/>
          <w:szCs w:val="22"/>
        </w:rPr>
        <w:t xml:space="preserve">was obtained by </w:t>
      </w:r>
      <w:r w:rsidR="00A70F4D" w:rsidRPr="00843A65">
        <w:rPr>
          <w:rFonts w:ascii="Times New Roman" w:hAnsi="Times New Roman" w:cs="Times New Roman"/>
          <w:sz w:val="22"/>
          <w:szCs w:val="22"/>
        </w:rPr>
        <w:t>silhouette analysis}</w:t>
      </w:r>
    </w:p>
    <w:p w14:paraId="2382E343" w14:textId="77777777" w:rsidR="00A70F4D" w:rsidRPr="00843A65" w:rsidRDefault="00A70F4D" w:rsidP="00A70F4D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  for </w:t>
      </w:r>
      <m:oMath>
        <m:r>
          <w:rPr>
            <w:rFonts w:ascii="Cambria Math" w:hAnsi="Cambria Math" w:cs="Times New Roman"/>
            <w:sz w:val="22"/>
            <w:szCs w:val="22"/>
          </w:rPr>
          <m:t>m=1, 2, …, n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b/>
          <w:sz w:val="22"/>
          <w:szCs w:val="22"/>
        </w:rPr>
        <w:t>do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555867" w14:textId="77777777" w:rsidR="00A70F4D" w:rsidRPr="00843A65" w:rsidRDefault="00A70F4D" w:rsidP="00A70F4D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</w:t>
      </w:r>
      <w:r w:rsidR="002A6835" w:rsidRPr="00843A65">
        <w:rPr>
          <w:rFonts w:ascii="Times New Roman" w:hAnsi="Times New Roman" w:cs="Times New Roman"/>
          <w:sz w:val="22"/>
          <w:szCs w:val="22"/>
        </w:rPr>
        <w:t xml:space="preserve">     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L'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← 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</m:t>
        </m:r>
      </m:oMath>
      <w:r w:rsidRPr="00843A65">
        <w:rPr>
          <w:rFonts w:ascii="Times New Roman" w:hAnsi="Times New Roman" w:cs="Times New Roman"/>
          <w:sz w:val="22"/>
          <w:szCs w:val="22"/>
        </w:rPr>
        <w:t xml:space="preserve"> {assign the supper cluster number to</w:t>
      </w:r>
      <w:r w:rsidR="002A6835" w:rsidRPr="00843A65">
        <w:rPr>
          <w:rFonts w:ascii="Times New Roman" w:hAnsi="Times New Roman" w:cs="Times New Roman"/>
          <w:sz w:val="22"/>
          <w:szCs w:val="22"/>
        </w:rPr>
        <w:t xml:space="preserve"> each individual sample</w:t>
      </w:r>
      <w:r w:rsidRPr="00843A65"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382D6A2B" w14:textId="77777777" w:rsidR="00AB0667" w:rsidRPr="00843A65" w:rsidRDefault="00A70F4D" w:rsidP="00A70F4D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</w:t>
      </w:r>
      <w:r w:rsidRPr="00843A65">
        <w:rPr>
          <w:rFonts w:ascii="Times New Roman" w:hAnsi="Times New Roman" w:cs="Times New Roman"/>
          <w:b/>
          <w:sz w:val="22"/>
          <w:szCs w:val="22"/>
        </w:rPr>
        <w:t>end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{for </w:t>
      </w:r>
      <w:r w:rsidR="00AB0667" w:rsidRPr="00843A65">
        <w:rPr>
          <w:rFonts w:ascii="Times New Roman" w:hAnsi="Times New Roman" w:cs="Times New Roman"/>
          <w:i/>
          <w:sz w:val="22"/>
          <w:szCs w:val="22"/>
        </w:rPr>
        <w:t>m</w:t>
      </w:r>
      <w:r w:rsidRPr="00843A65"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414ECC1D" w14:textId="77777777" w:rsidR="00D51FBE" w:rsidRPr="00843A65" w:rsidRDefault="002A6835" w:rsidP="002A6835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 xml:space="preserve">  for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s=1, 2, …, n </m:t>
        </m:r>
      </m:oMath>
      <w:r w:rsidRPr="00843A65">
        <w:rPr>
          <w:rFonts w:ascii="Times New Roman" w:hAnsi="Times New Roman" w:cs="Times New Roman"/>
          <w:b/>
          <w:sz w:val="22"/>
          <w:szCs w:val="22"/>
        </w:rPr>
        <w:t>do</w:t>
      </w:r>
    </w:p>
    <w:p w14:paraId="06F93BDF" w14:textId="6C5B4650" w:rsidR="002A6835" w:rsidRPr="00843A65" w:rsidRDefault="00D51FBE" w:rsidP="002A6835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 ←  </m:t>
        </m:r>
      </m:oMath>
      <w:r w:rsidR="00F563E7" w:rsidRPr="00843A65">
        <w:rPr>
          <w:rFonts w:ascii="Times New Roman" w:hAnsi="Times New Roman" w:cs="Times New Roman"/>
          <w:sz w:val="22"/>
          <w:szCs w:val="22"/>
        </w:rPr>
        <w:t xml:space="preserve">get differentially expressed features list according to the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  <w:r w:rsidR="00F563E7" w:rsidRPr="00843A65">
        <w:rPr>
          <w:rFonts w:ascii="Times New Roman" w:hAnsi="Times New Roman" w:cs="Times New Roman"/>
          <w:sz w:val="22"/>
          <w:szCs w:val="22"/>
        </w:rPr>
        <w:t xml:space="preserve"> in each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  <w:r w:rsidR="00821F22">
        <w:rPr>
          <w:rFonts w:ascii="Times New Roman" w:hAnsi="Times New Roman" w:cs="Times New Roman"/>
          <w:sz w:val="22"/>
          <w:szCs w:val="22"/>
        </w:rPr>
        <w:t>,</w:t>
      </w:r>
      <w:r w:rsidR="00821F22" w:rsidRPr="00821F2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21F22" w:rsidRPr="00821F22">
        <w:rPr>
          <w:rFonts w:ascii="Times New Roman" w:hAnsi="Times New Roman" w:cs="Times New Roman"/>
          <w:sz w:val="22"/>
          <w:szCs w:val="22"/>
        </w:rPr>
        <w:t>see</w:t>
      </w:r>
      <w:r w:rsidR="00821F22">
        <w:rPr>
          <w:rFonts w:ascii="Times New Roman" w:hAnsi="Times New Roman" w:cs="Times New Roman"/>
          <w:b/>
          <w:sz w:val="22"/>
          <w:szCs w:val="22"/>
        </w:rPr>
        <w:t xml:space="preserve"> 1.1.2</w:t>
      </w:r>
      <w:r w:rsidR="00954F2C">
        <w:rPr>
          <w:rFonts w:ascii="Times New Roman" w:hAnsi="Times New Roman" w:cs="Times New Roman"/>
          <w:b/>
          <w:sz w:val="22"/>
          <w:szCs w:val="22"/>
        </w:rPr>
        <w:t>,</w:t>
      </w:r>
      <w:r w:rsidR="00954F2C" w:rsidRPr="00954F2C">
        <w:rPr>
          <w:rFonts w:ascii="Times New Roman" w:hAnsi="Times New Roman" w:cs="Times New Roman"/>
          <w:sz w:val="22"/>
          <w:szCs w:val="22"/>
        </w:rPr>
        <w:t xml:space="preserve"> also known as MDEG</w:t>
      </w:r>
    </w:p>
    <w:p w14:paraId="227A8A7E" w14:textId="77777777" w:rsidR="00AD2130" w:rsidRPr="00843A65" w:rsidRDefault="00AD2130" w:rsidP="002A6835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 w:hint="eastAsia"/>
          <w:b/>
          <w:sz w:val="22"/>
          <w:szCs w:val="22"/>
        </w:rPr>
        <w:t xml:space="preserve">       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</m:t>
        </m:r>
        <m:r>
          <w:rPr>
            <w:rFonts w:ascii="Cambria Math" w:hAnsi="Cambria Math" w:cs="Times New Roman"/>
            <w:sz w:val="22"/>
            <w:szCs w:val="22"/>
          </w:rPr>
          <m:t>←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</m:t>
        </m:r>
        <m:r>
          <w:rPr>
            <w:rFonts w:ascii="Cambria Math" w:hAnsi="Cambria Math" w:cs="Times New Roman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 w:cs="Times New Roman"/>
                <w:b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</w:p>
    <w:p w14:paraId="521FCB41" w14:textId="77777777" w:rsidR="002A6835" w:rsidRPr="00843A65" w:rsidRDefault="002A6835" w:rsidP="002A6835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sz w:val="22"/>
          <w:szCs w:val="22"/>
        </w:rPr>
        <w:t xml:space="preserve">  </w:t>
      </w:r>
      <w:r w:rsidRPr="00843A65">
        <w:rPr>
          <w:rFonts w:ascii="Times New Roman" w:hAnsi="Times New Roman" w:cs="Times New Roman"/>
          <w:b/>
          <w:sz w:val="22"/>
          <w:szCs w:val="22"/>
        </w:rPr>
        <w:t>end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{for</w:t>
      </w:r>
      <w:r w:rsidR="00AB0667"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AB0667" w:rsidRPr="00843A65">
        <w:rPr>
          <w:rFonts w:ascii="Times New Roman" w:hAnsi="Times New Roman" w:cs="Times New Roman"/>
          <w:i/>
          <w:sz w:val="22"/>
          <w:szCs w:val="22"/>
        </w:rPr>
        <w:t>s</w:t>
      </w:r>
      <w:r w:rsidRPr="00843A65"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28C56165" w14:textId="7FE9D716" w:rsidR="00A70F4D" w:rsidRPr="00843A65" w:rsidRDefault="006D02AB" w:rsidP="000A698C">
      <w:pPr>
        <w:ind w:leftChars="100" w:left="240"/>
        <w:rPr>
          <w:rFonts w:ascii="Times New Roman" w:hAnsi="Times New Roman" w:cs="Times New Roman"/>
          <w:sz w:val="22"/>
          <w:szCs w:val="22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</w:rPr>
          <m:t xml:space="preserve">← </m:t>
        </m:r>
      </m:oMath>
      <w:r w:rsidR="00AB0667" w:rsidRPr="00843A65">
        <w:rPr>
          <w:rFonts w:ascii="Times New Roman" w:hAnsi="Times New Roman" w:cs="Times New Roman"/>
          <w:sz w:val="22"/>
          <w:szCs w:val="22"/>
        </w:rPr>
        <w:t xml:space="preserve">get consensus features </w:t>
      </w:r>
      <w:r w:rsidR="00AB0667" w:rsidRPr="00843A65">
        <w:rPr>
          <w:rFonts w:ascii="Times New Roman" w:hAnsi="Times New Roman" w:cs="Times New Roman"/>
          <w:b/>
          <w:sz w:val="22"/>
          <w:szCs w:val="22"/>
        </w:rPr>
        <w:t>E</w:t>
      </w:r>
      <w:r w:rsidR="00AD2130" w:rsidRPr="00843A65">
        <w:rPr>
          <w:rFonts w:ascii="Times New Roman" w:hAnsi="Times New Roman" w:cs="Times New Roman"/>
          <w:sz w:val="22"/>
          <w:szCs w:val="22"/>
        </w:rPr>
        <w:t xml:space="preserve"> across all matrix </w:t>
      </w:r>
      <w:r w:rsidR="00AD2130" w:rsidRPr="00843A65">
        <w:rPr>
          <w:rFonts w:ascii="Times New Roman" w:hAnsi="Times New Roman" w:cs="Times New Roman"/>
          <w:b/>
          <w:sz w:val="22"/>
          <w:szCs w:val="22"/>
        </w:rPr>
        <w:t>D</w:t>
      </w:r>
      <w:r w:rsidR="00AB0667" w:rsidRPr="00843A65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37361EEF" w14:textId="77777777" w:rsidR="002A6835" w:rsidRPr="00843A65" w:rsidRDefault="00F563E7" w:rsidP="000A698C">
      <w:pPr>
        <w:ind w:leftChars="100" w:left="240"/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h=h+</m:t>
          </m:r>
          <m:r>
            <w:rPr>
              <w:rFonts w:ascii="Cambria Math" w:hAnsi="Cambria Math" w:cs="Times New Roman"/>
              <w:sz w:val="22"/>
              <w:szCs w:val="22"/>
            </w:rPr>
            <m:t>1</m:t>
          </m:r>
        </m:oMath>
      </m:oMathPara>
    </w:p>
    <w:p w14:paraId="324D75FD" w14:textId="77777777" w:rsidR="009C4E53" w:rsidRPr="00843A65" w:rsidRDefault="009C4E53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end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="00F563E7" w:rsidRPr="00843A65">
        <w:rPr>
          <w:rFonts w:ascii="Times New Roman" w:hAnsi="Times New Roman" w:cs="Times New Roman"/>
          <w:sz w:val="22"/>
          <w:szCs w:val="22"/>
        </w:rPr>
        <w:t>{while}</w:t>
      </w:r>
    </w:p>
    <w:p w14:paraId="60B44978" w14:textId="77777777" w:rsidR="00F563E7" w:rsidRPr="00843A65" w:rsidRDefault="00F563E7">
      <w:pPr>
        <w:rPr>
          <w:rFonts w:ascii="Times New Roman" w:hAnsi="Times New Roman" w:cs="Times New Roman"/>
          <w:sz w:val="22"/>
          <w:szCs w:val="22"/>
        </w:rPr>
      </w:pPr>
      <w:r w:rsidRPr="00843A65">
        <w:rPr>
          <w:rFonts w:ascii="Times New Roman" w:hAnsi="Times New Roman" w:cs="Times New Roman"/>
          <w:b/>
          <w:sz w:val="22"/>
          <w:szCs w:val="22"/>
        </w:rPr>
        <w:t>return</w:t>
      </w:r>
      <w:r w:rsidRPr="00843A65">
        <w:rPr>
          <w:rFonts w:ascii="Times New Roman" w:hAnsi="Times New Roman" w:cs="Times New Roman"/>
          <w:sz w:val="22"/>
          <w:szCs w:val="22"/>
        </w:rPr>
        <w:t xml:space="preserve"> </w:t>
      </w:r>
      <w:r w:rsidRPr="00843A65">
        <w:rPr>
          <w:rFonts w:ascii="Times New Roman" w:hAnsi="Times New Roman" w:cs="Times New Roman"/>
          <w:b/>
          <w:i/>
          <w:sz w:val="22"/>
          <w:szCs w:val="22"/>
        </w:rPr>
        <w:t>K</w:t>
      </w:r>
      <w:r w:rsidRPr="00843A65">
        <w:rPr>
          <w:rFonts w:ascii="Times New Roman" w:hAnsi="Times New Roman" w:cs="Times New Roman"/>
          <w:sz w:val="22"/>
          <w:szCs w:val="22"/>
        </w:rPr>
        <w:t xml:space="preserve"> and </w:t>
      </w:r>
      <w:r w:rsidR="00AD2130" w:rsidRPr="00843A65">
        <w:rPr>
          <w:rFonts w:ascii="Times New Roman" w:hAnsi="Times New Roman" w:cs="Times New Roman"/>
          <w:b/>
          <w:i/>
          <w:sz w:val="22"/>
          <w:szCs w:val="22"/>
        </w:rPr>
        <w:t>e</w:t>
      </w:r>
    </w:p>
    <w:p w14:paraId="7F736345" w14:textId="77777777" w:rsidR="000A698C" w:rsidRDefault="000A698C">
      <w:pPr>
        <w:rPr>
          <w:rFonts w:ascii="Times New Roman" w:hAnsi="Times New Roman" w:cs="Times New Roman"/>
        </w:rPr>
      </w:pPr>
    </w:p>
    <w:p w14:paraId="08B456BD" w14:textId="7FCC25D5" w:rsidR="000A698C" w:rsidRPr="00531DA2" w:rsidRDefault="00F34A04" w:rsidP="00531DA2">
      <w:pPr>
        <w:pStyle w:val="ListParagraph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531DA2">
        <w:rPr>
          <w:rFonts w:ascii="Times New Roman" w:hAnsi="Times New Roman" w:cs="Times New Roman"/>
          <w:b/>
        </w:rPr>
        <w:t>F</w:t>
      </w:r>
      <w:r w:rsidR="006A71B4" w:rsidRPr="00531DA2">
        <w:rPr>
          <w:rFonts w:ascii="Times New Roman" w:hAnsi="Times New Roman" w:cs="Times New Roman"/>
          <w:b/>
        </w:rPr>
        <w:t>ilter steps of function</w:t>
      </w:r>
      <w:r w:rsidR="006A71B4" w:rsidRPr="00531DA2">
        <w:rPr>
          <w:rFonts w:ascii="Times New Roman" w:hAnsi="Times New Roman" w:cs="Times New Roman"/>
          <w:i/>
        </w:rPr>
        <w:t xml:space="preserve"> f(x)</w:t>
      </w:r>
    </w:p>
    <w:p w14:paraId="3F3BE215" w14:textId="074EACCC" w:rsidR="00F34A04" w:rsidRDefault="00531DA2" w:rsidP="00F34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CrossICC, </w:t>
      </w:r>
      <w:r w:rsidR="00AD5990" w:rsidRPr="00F34A04">
        <w:rPr>
          <w:rFonts w:ascii="Times New Roman" w:hAnsi="Times New Roman" w:cs="Times New Roman"/>
          <w:i/>
        </w:rPr>
        <w:t>f(x)</w:t>
      </w:r>
      <w:r w:rsidR="00AD5990">
        <w:rPr>
          <w:rFonts w:ascii="Times New Roman" w:hAnsi="Times New Roman" w:cs="Times New Roman"/>
          <w:i/>
        </w:rPr>
        <w:t xml:space="preserve"> </w:t>
      </w:r>
      <w:r w:rsidR="00AD5990">
        <w:rPr>
          <w:rFonts w:ascii="Times New Roman" w:hAnsi="Times New Roman" w:cs="Times New Roman"/>
        </w:rPr>
        <w:t xml:space="preserve">consist of </w:t>
      </w:r>
      <w:r>
        <w:rPr>
          <w:rFonts w:ascii="Times New Roman" w:hAnsi="Times New Roman" w:cs="Times New Roman"/>
        </w:rPr>
        <w:t>three</w:t>
      </w:r>
      <w:r w:rsidR="00AD5990">
        <w:rPr>
          <w:rFonts w:ascii="Times New Roman" w:hAnsi="Times New Roman" w:cs="Times New Roman"/>
        </w:rPr>
        <w:t xml:space="preserve"> data preprocessing steps</w:t>
      </w:r>
      <w:r>
        <w:rPr>
          <w:rFonts w:ascii="Times New Roman" w:hAnsi="Times New Roman" w:cs="Times New Roman"/>
        </w:rPr>
        <w:t xml:space="preserve"> the </w:t>
      </w:r>
      <w:r w:rsidR="00AD5990">
        <w:rPr>
          <w:rFonts w:ascii="Times New Roman" w:hAnsi="Times New Roman" w:cs="Times New Roman"/>
        </w:rPr>
        <w:t xml:space="preserve">make sure that </w:t>
      </w:r>
      <w:r>
        <w:rPr>
          <w:rFonts w:ascii="Times New Roman" w:hAnsi="Times New Roman" w:cs="Times New Roman"/>
        </w:rPr>
        <w:t xml:space="preserve">the </w:t>
      </w:r>
      <w:r w:rsidR="00AD5990">
        <w:rPr>
          <w:rFonts w:ascii="Times New Roman" w:hAnsi="Times New Roman" w:cs="Times New Roman"/>
        </w:rPr>
        <w:t xml:space="preserve">data matrix in each platform can be properly fed into iterations. </w:t>
      </w:r>
      <w:r w:rsidR="00821F22">
        <w:rPr>
          <w:rFonts w:ascii="Times New Roman" w:hAnsi="Times New Roman" w:cs="Times New Roman"/>
        </w:rPr>
        <w:t>First</w:t>
      </w:r>
      <w:r w:rsidR="00AD5990">
        <w:rPr>
          <w:rFonts w:ascii="Times New Roman" w:hAnsi="Times New Roman" w:cs="Times New Roman"/>
        </w:rPr>
        <w:t>, only gene</w:t>
      </w:r>
      <w:r w:rsidR="00AD5990">
        <w:rPr>
          <w:rFonts w:ascii="Times New Roman" w:hAnsi="Times New Roman" w:cs="Times New Roman" w:hint="eastAsia"/>
        </w:rPr>
        <w:t>s</w:t>
      </w:r>
      <w:r w:rsidR="00AD5990">
        <w:rPr>
          <w:rFonts w:ascii="Times New Roman" w:hAnsi="Times New Roman" w:cs="Times New Roman"/>
        </w:rPr>
        <w:t xml:space="preserve"> or features present in all platform were kept and MergeMaid were applied to remove low stability/ reliability ones. </w:t>
      </w:r>
      <w:r w:rsidR="00821F22">
        <w:rPr>
          <w:rFonts w:ascii="Times New Roman" w:hAnsi="Times New Roman" w:cs="Times New Roman"/>
        </w:rPr>
        <w:t xml:space="preserve">Second, genes with low variability that </w:t>
      </w:r>
      <w:r>
        <w:rPr>
          <w:rFonts w:ascii="Times New Roman" w:hAnsi="Times New Roman" w:cs="Times New Roman"/>
        </w:rPr>
        <w:t>have M</w:t>
      </w:r>
      <w:r w:rsidR="00821F22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 xml:space="preserve"> (median absolute deviation)</w:t>
      </w:r>
      <w:r w:rsidR="00821F22">
        <w:rPr>
          <w:rFonts w:ascii="Times New Roman" w:hAnsi="Times New Roman" w:cs="Times New Roman"/>
        </w:rPr>
        <w:t xml:space="preserve"> &lt; 0.5 </w:t>
      </w:r>
      <w:r>
        <w:rPr>
          <w:rFonts w:ascii="Times New Roman" w:hAnsi="Times New Roman" w:cs="Times New Roman"/>
        </w:rPr>
        <w:t>were</w:t>
      </w:r>
      <w:r w:rsidR="00821F22">
        <w:rPr>
          <w:rFonts w:ascii="Times New Roman" w:hAnsi="Times New Roman" w:cs="Times New Roman"/>
        </w:rPr>
        <w:t xml:space="preserve"> removed to </w:t>
      </w:r>
      <w:r w:rsidR="00821F22" w:rsidRPr="00821F22">
        <w:rPr>
          <w:rFonts w:ascii="Times New Roman" w:hAnsi="Times New Roman" w:cs="Times New Roman"/>
        </w:rPr>
        <w:t>accelerate</w:t>
      </w:r>
      <w:r w:rsidR="00821F22">
        <w:rPr>
          <w:rFonts w:ascii="Times New Roman" w:hAnsi="Times New Roman" w:cs="Times New Roman"/>
        </w:rPr>
        <w:t xml:space="preserve"> the further calculation. </w:t>
      </w:r>
      <w:r>
        <w:rPr>
          <w:rFonts w:ascii="Times New Roman" w:hAnsi="Times New Roman" w:cs="Times New Roman"/>
        </w:rPr>
        <w:t>Third, expression</w:t>
      </w:r>
      <w:r w:rsidR="00821F22">
        <w:rPr>
          <w:rFonts w:ascii="Times New Roman" w:hAnsi="Times New Roman" w:cs="Times New Roman"/>
        </w:rPr>
        <w:t xml:space="preserve"> values within platform were normalized by median centered</w:t>
      </w:r>
      <w:r>
        <w:rPr>
          <w:rFonts w:ascii="Times New Roman" w:hAnsi="Times New Roman" w:cs="Times New Roman"/>
        </w:rPr>
        <w:t xml:space="preserve"> method.</w:t>
      </w:r>
      <w:r w:rsidR="008A718B">
        <w:rPr>
          <w:rFonts w:ascii="Times New Roman" w:hAnsi="Times New Roman" w:cs="Times New Roman" w:hint="eastAsia"/>
        </w:rPr>
        <w:t xml:space="preserve"> Not</w:t>
      </w:r>
      <w:r w:rsidR="008A718B">
        <w:rPr>
          <w:rFonts w:ascii="Times New Roman" w:hAnsi="Times New Roman" w:cs="Times New Roman"/>
        </w:rPr>
        <w:t>e that users should decidedly</w:t>
      </w:r>
      <w:r w:rsidR="008A718B">
        <w:rPr>
          <w:rFonts w:ascii="Times New Roman" w:hAnsi="Times New Roman" w:cs="Times New Roman" w:hint="eastAsia"/>
        </w:rPr>
        <w:t xml:space="preserve"> </w:t>
      </w:r>
      <w:r w:rsidR="008A718B">
        <w:rPr>
          <w:rFonts w:ascii="Times New Roman" w:hAnsi="Times New Roman" w:cs="Times New Roman"/>
        </w:rPr>
        <w:t xml:space="preserve">discharge samples or even platforms if it has extremely unusual values or distribution, otherwise there might be few features or samples left in the initial filter step. </w:t>
      </w:r>
    </w:p>
    <w:p w14:paraId="16418E1F" w14:textId="77777777" w:rsidR="00531DA2" w:rsidRPr="00AD5990" w:rsidRDefault="00531DA2" w:rsidP="00F34A04">
      <w:pPr>
        <w:rPr>
          <w:rFonts w:ascii="Times New Roman" w:hAnsi="Times New Roman" w:cs="Times New Roman"/>
        </w:rPr>
      </w:pPr>
    </w:p>
    <w:p w14:paraId="2D3A4B94" w14:textId="0DF7B377" w:rsidR="006A71B4" w:rsidRDefault="00A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1.1.2  </w:t>
      </w:r>
      <w:r w:rsidR="009D19B1">
        <w:rPr>
          <w:rFonts w:ascii="Times New Roman" w:hAnsi="Times New Roman" w:cs="Times New Roman"/>
          <w:b/>
        </w:rPr>
        <w:t xml:space="preserve">Get </w:t>
      </w:r>
      <w:r w:rsidR="00954F2C">
        <w:rPr>
          <w:rFonts w:ascii="Times New Roman" w:hAnsi="Times New Roman" w:cs="Times New Roman"/>
          <w:b/>
        </w:rPr>
        <w:t>differential expressed gene</w:t>
      </w:r>
      <w:r w:rsidR="00BF7A07">
        <w:rPr>
          <w:rFonts w:ascii="Times New Roman" w:hAnsi="Times New Roman" w:cs="Times New Roman"/>
          <w:b/>
        </w:rPr>
        <w:t>s</w:t>
      </w:r>
      <w:r w:rsidR="00954F2C">
        <w:rPr>
          <w:rFonts w:ascii="Times New Roman" w:hAnsi="Times New Roman" w:cs="Times New Roman"/>
          <w:b/>
        </w:rPr>
        <w:t xml:space="preserve"> and MDEG</w:t>
      </w:r>
    </w:p>
    <w:p w14:paraId="699144C6" w14:textId="351993BE" w:rsidR="006A71B4" w:rsidRPr="00A87C37" w:rsidRDefault="00BF7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each iteration, samples from different platform were assigned to meta-clusters. Differential expression analysis was performed based on cluster label</w:t>
      </w:r>
      <w:r w:rsidR="00A87C3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within each platform. For a certain cluster,</w:t>
      </w:r>
      <w:r w:rsidR="0038694E">
        <w:rPr>
          <w:rFonts w:ascii="Times New Roman" w:hAnsi="Times New Roman" w:cs="Times New Roman"/>
        </w:rPr>
        <w:t xml:space="preserve"> by using F-test (adjust P &lt; 0.05 by default</w:t>
      </w:r>
      <w:r w:rsidR="00EC63EB">
        <w:rPr>
          <w:rFonts w:ascii="Times New Roman" w:hAnsi="Times New Roman" w:cs="Times New Roman"/>
        </w:rPr>
        <w:t xml:space="preserve">, this value could be </w:t>
      </w:r>
      <w:r w:rsidR="008A718B">
        <w:rPr>
          <w:rFonts w:ascii="Times New Roman" w:hAnsi="Times New Roman" w:cs="Times New Roman"/>
        </w:rPr>
        <w:t>customized to avoid no genes were retained</w:t>
      </w:r>
      <w:r w:rsidR="0038694E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we retained the significantly upregulated gene in this cluster against others in the same platform. </w:t>
      </w:r>
      <w:r w:rsidR="0038694E">
        <w:rPr>
          <w:rFonts w:ascii="Times New Roman" w:hAnsi="Times New Roman" w:cs="Times New Roman"/>
        </w:rPr>
        <w:t>Similarly, the cluster specific genes were collected in each platform. We then filtered out the genes t</w:t>
      </w:r>
      <w:r w:rsidR="00A87C37">
        <w:rPr>
          <w:rFonts w:ascii="Times New Roman" w:hAnsi="Times New Roman" w:cs="Times New Roman"/>
        </w:rPr>
        <w:t>hat have inconsistent expression tendency</w:t>
      </w:r>
      <w:r w:rsidR="0038694E">
        <w:rPr>
          <w:rFonts w:ascii="Times New Roman" w:hAnsi="Times New Roman" w:cs="Times New Roman"/>
        </w:rPr>
        <w:t xml:space="preserve"> across platforms. To note, for a certain cluster, platforms that has very </w:t>
      </w:r>
      <w:r w:rsidR="00A87C37">
        <w:rPr>
          <w:rFonts w:ascii="Times New Roman" w:hAnsi="Times New Roman" w:cs="Times New Roman"/>
        </w:rPr>
        <w:t xml:space="preserve">few </w:t>
      </w:r>
      <w:r w:rsidR="0038694E">
        <w:rPr>
          <w:rFonts w:ascii="Times New Roman" w:hAnsi="Times New Roman" w:cs="Times New Roman"/>
        </w:rPr>
        <w:t>samples in this cluster were not considered</w:t>
      </w:r>
      <w:r w:rsidR="00A87C37">
        <w:rPr>
          <w:rFonts w:ascii="Times New Roman" w:hAnsi="Times New Roman" w:cs="Times New Roman"/>
        </w:rPr>
        <w:t xml:space="preserve"> (less than 5 by default)</w:t>
      </w:r>
      <w:r w:rsidR="0038694E">
        <w:rPr>
          <w:rFonts w:ascii="Times New Roman" w:hAnsi="Times New Roman" w:cs="Times New Roman"/>
        </w:rPr>
        <w:t xml:space="preserve">. Finally, given the genes were specifically expressed in each meta-cluster </w:t>
      </w:r>
      <w:r w:rsidR="00A87C37">
        <w:rPr>
          <w:rFonts w:ascii="Times New Roman" w:hAnsi="Times New Roman" w:cs="Times New Roman"/>
        </w:rPr>
        <w:t xml:space="preserve">across platforms, we store the gene names into a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e'</m:t>
        </m:r>
      </m:oMath>
      <w:r w:rsidR="00A87C37">
        <w:rPr>
          <w:rFonts w:ascii="Times New Roman" w:hAnsi="Times New Roman" w:cs="Times New Roman"/>
        </w:rPr>
        <w:t xml:space="preserve"> to do comparison with previous run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</m:t>
        </m:r>
      </m:oMath>
      <w:r w:rsidR="00A87C37" w:rsidRPr="00A87C37">
        <w:rPr>
          <w:rFonts w:ascii="Times New Roman" w:hAnsi="Times New Roman" w:cs="Times New Roman"/>
          <w:sz w:val="22"/>
          <w:szCs w:val="22"/>
        </w:rPr>
        <w:t xml:space="preserve">. </w:t>
      </w:r>
      <w:r w:rsidR="00A87C37">
        <w:rPr>
          <w:rFonts w:ascii="Times New Roman" w:hAnsi="Times New Roman" w:cs="Times New Roman"/>
          <w:sz w:val="22"/>
          <w:szCs w:val="22"/>
        </w:rPr>
        <w:t xml:space="preserve">The iteration stopped only the two set were exactly the same or it reach the defined max iterator time (20, default). When iteration stopped,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e'</m:t>
        </m:r>
      </m:oMath>
      <w:r w:rsidR="00A87C3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87C37" w:rsidRPr="00A87C37">
        <w:rPr>
          <w:rFonts w:ascii="Times New Roman" w:hAnsi="Times New Roman" w:cs="Times New Roman"/>
        </w:rPr>
        <w:t>set</w:t>
      </w:r>
      <w:r w:rsidR="00A87C37">
        <w:rPr>
          <w:rFonts w:ascii="Times New Roman" w:hAnsi="Times New Roman" w:cs="Times New Roman"/>
        </w:rPr>
        <w:t xml:space="preserve"> from the last round could be </w:t>
      </w:r>
      <w:r w:rsidR="00A87C37" w:rsidRPr="00A87C37">
        <w:rPr>
          <w:rFonts w:ascii="Times New Roman" w:hAnsi="Times New Roman" w:cs="Times New Roman"/>
        </w:rPr>
        <w:t>defined as MDEG</w:t>
      </w:r>
      <w:r w:rsidR="00A87C37">
        <w:rPr>
          <w:rFonts w:ascii="Times New Roman" w:hAnsi="Times New Roman" w:cs="Times New Roman"/>
        </w:rPr>
        <w:t>.</w:t>
      </w:r>
    </w:p>
    <w:p w14:paraId="05085F3D" w14:textId="77777777" w:rsidR="006A71B4" w:rsidRDefault="006A71B4">
      <w:pPr>
        <w:rPr>
          <w:rFonts w:ascii="Times New Roman" w:hAnsi="Times New Roman" w:cs="Times New Roman"/>
        </w:rPr>
      </w:pPr>
    </w:p>
    <w:p w14:paraId="5DF819F4" w14:textId="77777777" w:rsidR="003534EC" w:rsidRDefault="003534EC">
      <w:pPr>
        <w:rPr>
          <w:rFonts w:ascii="Times New Roman" w:hAnsi="Times New Roman" w:cs="Times New Roman"/>
        </w:rPr>
      </w:pPr>
    </w:p>
    <w:p w14:paraId="6BB05C1C" w14:textId="093B23FC" w:rsidR="003534EC" w:rsidRPr="00B507B3" w:rsidRDefault="00B507B3" w:rsidP="003534EC">
      <w:pPr>
        <w:spacing w:line="30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1.2 </w:t>
      </w:r>
      <w:ins w:id="1" w:author="Zhao Qi" w:date="2018-08-06T17:42:00Z">
        <w:r w:rsidR="003534EC" w:rsidRPr="00B507B3">
          <w:rPr>
            <w:rFonts w:ascii="Times New Roman" w:eastAsia="Calibri" w:hAnsi="Times New Roman" w:cs="Times New Roman"/>
            <w:b/>
            <w:bCs/>
            <w:sz w:val="32"/>
            <w:szCs w:val="32"/>
          </w:rPr>
          <w:t>S</w:t>
        </w:r>
      </w:ins>
      <w:r w:rsidR="003534EC" w:rsidRPr="00B507B3">
        <w:rPr>
          <w:rFonts w:ascii="Times New Roman" w:eastAsia="Calibri" w:hAnsi="Times New Roman" w:cs="Times New Roman"/>
          <w:b/>
          <w:bCs/>
          <w:sz w:val="32"/>
          <w:szCs w:val="32"/>
        </w:rPr>
        <w:t>ingle sample gene set enrichment analysis</w:t>
      </w:r>
    </w:p>
    <w:p w14:paraId="67CA9D53" w14:textId="0EF3219A" w:rsidR="003534EC" w:rsidRPr="009E7359" w:rsidRDefault="003534EC" w:rsidP="003534EC">
      <w:pPr>
        <w:spacing w:line="300" w:lineRule="auto"/>
        <w:rPr>
          <w:rFonts w:ascii="Times New Roman" w:hAnsi="Times New Roman" w:cs="Times New Roman"/>
          <w:sz w:val="22"/>
          <w:szCs w:val="22"/>
        </w:rPr>
      </w:pPr>
      <w:r w:rsidRPr="009E7359">
        <w:rPr>
          <w:rFonts w:ascii="Times New Roman" w:hAnsi="Times New Roman" w:cs="Times New Roman"/>
          <w:sz w:val="22"/>
          <w:szCs w:val="22"/>
        </w:rPr>
        <w:t>To biologically characterize each patient of the cancer subtypes, a single sample gene set enrichment analysis (ssGSEA) algorithm was implemented</w:t>
      </w:r>
      <w:ins w:id="2" w:author="Zhao Qi" w:date="2018-08-06T17:36:00Z">
        <w:r>
          <w:rPr>
            <w:rFonts w:ascii="Times New Roman" w:hAnsi="Times New Roman" w:cs="Times New Roman" w:hint="eastAsia"/>
            <w:color w:val="FF0000"/>
            <w:sz w:val="22"/>
            <w:szCs w:val="22"/>
          </w:rPr>
          <w:t xml:space="preserve"> </w:t>
        </w:r>
      </w:ins>
      <w:r>
        <w:rPr>
          <w:rFonts w:ascii="Times New Roman" w:hAnsi="Times New Roman" w:cs="Times New Roman"/>
          <w:color w:val="FF0000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FF0000"/>
          <w:sz w:val="22"/>
          <w:szCs w:val="22"/>
        </w:rPr>
        <w:instrText xml:space="preserve"> ADDIN EN.CITE &lt;EndNote&gt;&lt;Cite&gt;&lt;Author&gt;Yang&lt;/Author&gt;&lt;Year&gt;2012&lt;/Year&gt;&lt;RecNum&gt;76&lt;/RecNum&gt;&lt;DisplayText&gt;(6)&lt;/DisplayText&gt;&lt;record&gt;&lt;rec-number&gt;76&lt;/rec-number&gt;&lt;foreign-keys&gt;&lt;key app="EN" db-id="wpd5te2t0r5ffpepe51xpw0ttd2p5v2r9exd" timestamp="1533548160"&gt;76&lt;/key&gt;&lt;/foreign-keys&gt;&lt;ref-type name="Journal Article"&gt;17&lt;/ref-type&gt;&lt;contributors&gt;&lt;authors&gt;&lt;author&gt;Yang, X.&lt;/author&gt;&lt;author&gt;Regan, K.&lt;/author&gt;&lt;author&gt;Huang, Y.&lt;/author&gt;&lt;author&gt;Zhang, Q.&lt;/author&gt;&lt;author&gt;Li, J.&lt;/author&gt;&lt;author&gt;Seiwert, T. Y.&lt;/author&gt;&lt;author&gt;Cohen, E. E.&lt;/author&gt;&lt;author&gt;Xing, H. R.&lt;/author&gt;&lt;author&gt;Lussier, Y. A.&lt;/author&gt;&lt;/authors&gt;&lt;/contributors&gt;&lt;auth-address&gt;Center for Biomedical Informatics, The University of Chicago, Chicago, Illinois, United States of America.&lt;/auth-address&gt;&lt;titles&gt;&lt;title&gt;Single sample expression-anchored mechanisms predict survival in head and neck cancer&lt;/title&gt;&lt;secondary-title&gt;PLoS Comput Biol&lt;/secondary-title&gt;&lt;/titles&gt;&lt;periodical&gt;&lt;full-title&gt;PLoS Comput Biol&lt;/full-title&gt;&lt;/periodical&gt;&lt;pages&gt;e1002350&lt;/pages&gt;&lt;volume&gt;8&lt;/volume&gt;&lt;number&gt;1&lt;/number&gt;&lt;keywords&gt;&lt;keyword&gt;Carcinoma, Squamous Cell/*genetics/metabolism/mortality&lt;/keyword&gt;&lt;keyword&gt;Cohort Studies&lt;/keyword&gt;&lt;keyword&gt;*Gene Expression Profiling&lt;/keyword&gt;&lt;keyword&gt;Head and Neck Neoplasms/*genetics/metabolism/mortality&lt;/keyword&gt;&lt;keyword&gt;Humans&lt;/keyword&gt;&lt;keyword&gt;ROC Curve&lt;/keyword&gt;&lt;/keywords&gt;&lt;dates&gt;&lt;year&gt;2012&lt;/year&gt;&lt;pub-dates&gt;&lt;date&gt;Jan&lt;/date&gt;&lt;/pub-dates&gt;&lt;/dates&gt;&lt;isbn&gt;1553-7358 (Electronic)&amp;#xD;1553-734X (Linking)&lt;/isbn&gt;&lt;accession-num&gt;22291585&lt;/accession-num&gt;&lt;urls&gt;&lt;related-urls&gt;&lt;url&gt;https://www.ncbi.nlm.nih.gov/pubmed/22291585&lt;/url&gt;&lt;/related-urls&gt;&lt;/urls&gt;&lt;custom2&gt;PMC3266878&lt;/custom2&gt;&lt;electronic-resource-num&gt;10.1371/journal.pcbi.1002350&lt;/electronic-resource-num&gt;&lt;/record&gt;&lt;/Cite&gt;&lt;/EndNote&gt;</w:instrText>
      </w:r>
      <w:r>
        <w:rPr>
          <w:rFonts w:ascii="Times New Roman" w:hAnsi="Times New Roman" w:cs="Times New Roman"/>
          <w:color w:val="FF0000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FF0000"/>
          <w:sz w:val="22"/>
          <w:szCs w:val="22"/>
        </w:rPr>
        <w:t>(6)</w:t>
      </w:r>
      <w:r>
        <w:rPr>
          <w:rFonts w:ascii="Times New Roman" w:hAnsi="Times New Roman" w:cs="Times New Roman"/>
          <w:color w:val="FF0000"/>
          <w:sz w:val="22"/>
          <w:szCs w:val="22"/>
        </w:rPr>
        <w:fldChar w:fldCharType="end"/>
      </w:r>
      <w:r w:rsidRPr="009E7359">
        <w:rPr>
          <w:rFonts w:ascii="Times New Roman" w:hAnsi="Times New Roman" w:cs="Times New Roman"/>
          <w:sz w:val="22"/>
          <w:szCs w:val="22"/>
        </w:rPr>
        <w:t>. ssGSEA will calculate the enrichment score of the biological pathways in each single sample. The details of algorithm are as follows:</w:t>
      </w:r>
    </w:p>
    <w:p w14:paraId="63025C6E" w14:textId="77777777" w:rsidR="003534EC" w:rsidRPr="009E7359" w:rsidRDefault="003534EC" w:rsidP="003534EC">
      <w:pPr>
        <w:spacing w:line="300" w:lineRule="auto"/>
        <w:outlineLvl w:val="0"/>
        <w:rPr>
          <w:rFonts w:ascii="Times New Roman" w:eastAsia="MS ??" w:hAnsi="Times New Roman" w:cs="Times New Roman"/>
          <w:sz w:val="22"/>
          <w:szCs w:val="22"/>
        </w:rPr>
      </w:pPr>
      <w:r w:rsidRPr="009E7359">
        <w:rPr>
          <w:rFonts w:ascii="Times New Roman" w:eastAsia="MS ??" w:hAnsi="Times New Roman" w:cs="Times New Roman"/>
          <w:sz w:val="22"/>
          <w:szCs w:val="22"/>
        </w:rPr>
        <w:lastRenderedPageBreak/>
        <w:t xml:space="preserve">The </w:t>
      </w:r>
      <w:r w:rsidRPr="009E7359">
        <w:rPr>
          <w:rFonts w:ascii="Times New Roman" w:eastAsia="MS ??" w:hAnsi="Times New Roman" w:cs="Times New Roman"/>
          <w:i/>
          <w:sz w:val="22"/>
          <w:szCs w:val="22"/>
        </w:rPr>
        <w:t>N</w:t>
      </w:r>
      <w:r w:rsidRPr="009E7359">
        <w:rPr>
          <w:rFonts w:ascii="Times New Roman" w:eastAsia="MS ??" w:hAnsi="Times New Roman" w:cs="Times New Roman"/>
          <w:sz w:val="22"/>
          <w:szCs w:val="22"/>
        </w:rPr>
        <w:t xml:space="preserve"> genes of a given sample </w:t>
      </w:r>
      <w:r w:rsidRPr="009E7359">
        <w:rPr>
          <w:rFonts w:ascii="Times New Roman" w:eastAsia="MS ??" w:hAnsi="Times New Roman" w:cs="Times New Roman"/>
          <w:i/>
          <w:sz w:val="22"/>
          <w:szCs w:val="22"/>
        </w:rPr>
        <w:t>S</w:t>
      </w:r>
      <w:r w:rsidRPr="009E7359">
        <w:rPr>
          <w:rFonts w:ascii="Times New Roman" w:eastAsia="MS ??" w:hAnsi="Times New Roman" w:cs="Times New Roman"/>
          <w:sz w:val="22"/>
          <w:szCs w:val="22"/>
        </w:rPr>
        <w:t xml:space="preserve"> were ranked and the rank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was used to replace the expression value, and then a weighted value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assigned to each gene </w:t>
      </w:r>
      <m:oMath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according to its rank.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calculated as follows:</w:t>
      </w:r>
    </w:p>
    <w:p w14:paraId="6CA0DBA6" w14:textId="77777777" w:rsidR="003534EC" w:rsidRPr="009E7359" w:rsidRDefault="006D02AB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den>
            </m:f>
          </m:sup>
        </m:sSup>
      </m:oMath>
      <w:r w:rsidR="003534EC" w:rsidRPr="009E7359">
        <w:rPr>
          <w:rFonts w:ascii="Times New Roman" w:eastAsia="MS ??" w:hAnsi="Times New Roman" w:cs="Times New Roman"/>
          <w:sz w:val="22"/>
          <w:szCs w:val="22"/>
        </w:rPr>
        <w:t xml:space="preserve">                                                       equation 1</w:t>
      </w:r>
    </w:p>
    <w:p w14:paraId="72175A86" w14:textId="77777777" w:rsidR="003534EC" w:rsidRPr="009E7359" w:rsidRDefault="003534EC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w:r w:rsidRPr="009E7359">
        <w:rPr>
          <w:rFonts w:ascii="Times New Roman" w:eastAsia="MS ??" w:hAnsi="Times New Roman" w:cs="Times New Roman"/>
          <w:sz w:val="22"/>
          <w:szCs w:val="22"/>
        </w:rPr>
        <w:t xml:space="preserve">Then a Normalized Centroid </w:t>
      </w:r>
      <m:oMath>
        <m:r>
          <w:rPr>
            <w:rFonts w:ascii="Cambria Math" w:hAnsi="Cambria Math" w:cs="Times New Roman"/>
            <w:sz w:val="22"/>
            <w:szCs w:val="22"/>
          </w:rPr>
          <m:t>NC(G,S)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defined as the uni-dimensional average of the weighted rank values of the genes in a given gene-set </w:t>
      </w:r>
      <m:oMath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, and </w:t>
      </w:r>
      <m:oMath>
        <m:r>
          <w:rPr>
            <w:rFonts w:ascii="Cambria Math" w:hAnsi="Cambria Math" w:cs="Times New Roman"/>
            <w:sz w:val="22"/>
            <w:szCs w:val="22"/>
          </w:rPr>
          <m:t>NC(NG,S)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the uni-dimensional average of the weighted rank values of the remaining genes NG. </w:t>
      </w:r>
      <m:oMath>
        <m:r>
          <w:rPr>
            <w:rFonts w:ascii="Cambria Math" w:hAnsi="Cambria Math" w:cs="Times New Roman"/>
            <w:sz w:val="22"/>
            <w:szCs w:val="22"/>
          </w:rPr>
          <m:t>NC(G,S)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and </w:t>
      </w:r>
      <m:oMath>
        <m:r>
          <w:rPr>
            <w:rFonts w:ascii="Cambria Math" w:hAnsi="Cambria Math" w:cs="Times New Roman"/>
            <w:sz w:val="22"/>
            <w:szCs w:val="22"/>
          </w:rPr>
          <m:t>NC(NG,S)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are calculated as follows:</w:t>
      </w:r>
    </w:p>
    <w:p w14:paraId="04F8C430" w14:textId="77777777" w:rsidR="003534EC" w:rsidRPr="009E7359" w:rsidRDefault="003534EC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m:oMath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NC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2"/>
                <w:szCs w:val="22"/>
              </w:rPr>
              <m:t>G,S</m:t>
            </m:r>
          </m:e>
        </m:d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2"/>
                    <w:szCs w:val="22"/>
                  </w:rPr>
                  <m:t>gϵG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g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2"/>
                    <w:szCs w:val="22"/>
                  </w:rPr>
                  <m:t>G</m:t>
                </m:r>
              </m:e>
            </m:d>
          </m:den>
        </m:f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                                                equation 2</w:t>
      </w:r>
    </w:p>
    <w:p w14:paraId="568B2281" w14:textId="77777777" w:rsidR="003534EC" w:rsidRPr="009E7359" w:rsidRDefault="003534EC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m:oMath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NC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2"/>
                <w:szCs w:val="22"/>
              </w:rPr>
              <m:t>NG,S</m:t>
            </m:r>
          </m:e>
        </m:d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naryPr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2"/>
                    <w:szCs w:val="22"/>
                  </w:rPr>
                  <m:t>gϵNG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g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2"/>
                    <w:szCs w:val="22"/>
                  </w:rPr>
                  <m:t>NG</m:t>
                </m:r>
              </m:e>
            </m:d>
          </m:den>
        </m:f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                                              equation 3</w:t>
      </w:r>
    </w:p>
    <w:p w14:paraId="32B78A21" w14:textId="77777777" w:rsidR="003534EC" w:rsidRPr="009E7359" w:rsidRDefault="003534EC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w:r w:rsidRPr="009E7359">
        <w:rPr>
          <w:rFonts w:ascii="Times New Roman" w:eastAsia="MS ??" w:hAnsi="Times New Roman" w:cs="Times New Roman"/>
          <w:sz w:val="22"/>
          <w:szCs w:val="22"/>
        </w:rPr>
        <w:t xml:space="preserve">(where |G| is the number of </w:t>
      </w:r>
      <w:del w:id="3" w:author="Zhao Qi" w:date="2018-08-06T11:36:00Z">
        <w:r w:rsidRPr="009E7359" w:rsidDel="002F5B63">
          <w:rPr>
            <w:rFonts w:ascii="Times New Roman" w:eastAsia="MS ??" w:hAnsi="Times New Roman" w:cs="Times New Roman"/>
            <w:sz w:val="22"/>
            <w:szCs w:val="22"/>
          </w:rPr>
          <w:delText xml:space="preserve"> </w:delText>
        </w:r>
      </w:del>
      <w:r w:rsidRPr="009E7359">
        <w:rPr>
          <w:rFonts w:ascii="Times New Roman" w:eastAsia="MS ??" w:hAnsi="Times New Roman" w:cs="Times New Roman"/>
          <w:sz w:val="22"/>
          <w:szCs w:val="22"/>
        </w:rPr>
        <w:t>genes in gene set G , |NG| is the number of the genes not in gene set G).</w:t>
      </w:r>
    </w:p>
    <w:p w14:paraId="463AD09B" w14:textId="77777777" w:rsidR="003534EC" w:rsidRPr="009E7359" w:rsidRDefault="003534EC" w:rsidP="003534EC">
      <w:pPr>
        <w:spacing w:line="300" w:lineRule="auto"/>
        <w:rPr>
          <w:rFonts w:ascii="Times New Roman" w:eastAsia="MS ??" w:hAnsi="Times New Roman" w:cs="Times New Roman"/>
          <w:sz w:val="22"/>
          <w:szCs w:val="22"/>
        </w:rPr>
      </w:pPr>
      <w:r w:rsidRPr="009E7359">
        <w:rPr>
          <w:rFonts w:ascii="Times New Roman" w:eastAsia="MS ??" w:hAnsi="Times New Roman" w:cs="Times New Roman"/>
          <w:sz w:val="22"/>
          <w:szCs w:val="22"/>
        </w:rPr>
        <w:t xml:space="preserve">The enrichment score </w:t>
      </w:r>
      <m:oMath>
        <m:r>
          <w:rPr>
            <w:rFonts w:ascii="Cambria Math" w:hAnsi="Cambria Math" w:cs="Times New Roman"/>
            <w:sz w:val="22"/>
            <w:szCs w:val="22"/>
          </w:rPr>
          <m:t>ES(G,S)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defined by calculating the difference between the normalized centroid of its gene-set and that of its complement gene-set. </w:t>
      </w:r>
      <m:oMath>
        <m:r>
          <w:rPr>
            <w:rFonts w:ascii="Cambria Math" w:hAnsi="Cambria Math" w:cs="Times New Roman"/>
            <w:sz w:val="22"/>
            <w:szCs w:val="22"/>
          </w:rPr>
          <m:t>ES(G,S)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is calculated as follows:</w:t>
      </w:r>
    </w:p>
    <w:p w14:paraId="120883AE" w14:textId="5961A220" w:rsidR="003534EC" w:rsidRDefault="003534EC" w:rsidP="003534EC">
      <w:pPr>
        <w:rPr>
          <w:rFonts w:ascii="Times New Roman" w:eastAsia="MS ??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ES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G,S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=NC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G,S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-NC(NG,S)</m:t>
        </m:r>
      </m:oMath>
      <w:r w:rsidRPr="009E7359">
        <w:rPr>
          <w:rFonts w:ascii="Times New Roman" w:eastAsia="MS ??" w:hAnsi="Times New Roman" w:cs="Times New Roman"/>
          <w:sz w:val="22"/>
          <w:szCs w:val="22"/>
        </w:rPr>
        <w:t xml:space="preserve">                                   equation 4</w:t>
      </w:r>
    </w:p>
    <w:p w14:paraId="2C5A2960" w14:textId="77777777" w:rsidR="00D05D66" w:rsidRDefault="00D05D66" w:rsidP="003534EC">
      <w:pPr>
        <w:rPr>
          <w:rFonts w:ascii="Times New Roman" w:eastAsia="MS ??" w:hAnsi="Times New Roman" w:cs="Times New Roman"/>
          <w:sz w:val="22"/>
          <w:szCs w:val="22"/>
        </w:rPr>
      </w:pPr>
    </w:p>
    <w:p w14:paraId="27C1CE2A" w14:textId="6128AEC7" w:rsidR="009D19B1" w:rsidRPr="00B507B3" w:rsidRDefault="009D19B1" w:rsidP="009D19B1">
      <w:pPr>
        <w:pStyle w:val="Heading1"/>
        <w:rPr>
          <w:rFonts w:ascii="Times New Roman" w:eastAsia="Calibri" w:hAnsi="Times New Roman" w:cs="Times New Roman"/>
          <w:kern w:val="2"/>
          <w:sz w:val="36"/>
          <w:szCs w:val="32"/>
        </w:rPr>
      </w:pPr>
      <w:r>
        <w:rPr>
          <w:rFonts w:ascii="Times New Roman" w:eastAsia="Calibri" w:hAnsi="Times New Roman" w:cs="Times New Roman"/>
          <w:kern w:val="2"/>
          <w:sz w:val="36"/>
          <w:szCs w:val="32"/>
        </w:rPr>
        <w:t>2</w:t>
      </w:r>
      <w:r w:rsidRPr="00B507B3">
        <w:rPr>
          <w:rFonts w:ascii="Times New Roman" w:eastAsia="Calibri" w:hAnsi="Times New Roman" w:cs="Times New Roman"/>
          <w:kern w:val="2"/>
          <w:sz w:val="36"/>
          <w:szCs w:val="32"/>
        </w:rPr>
        <w:t xml:space="preserve">. </w:t>
      </w:r>
      <w:r w:rsidRPr="00B507B3">
        <w:rPr>
          <w:rFonts w:ascii="Times New Roman" w:eastAsia="Calibri" w:hAnsi="Times New Roman" w:cs="Times New Roman" w:hint="eastAsia"/>
          <w:kern w:val="2"/>
          <w:sz w:val="36"/>
          <w:szCs w:val="32"/>
        </w:rPr>
        <w:t>Supplementary</w:t>
      </w:r>
      <w:r w:rsidRPr="00B507B3">
        <w:rPr>
          <w:rFonts w:ascii="Times New Roman" w:eastAsia="Calibri" w:hAnsi="Times New Roman" w:cs="Times New Roman"/>
          <w:kern w:val="2"/>
          <w:sz w:val="36"/>
          <w:szCs w:val="32"/>
        </w:rPr>
        <w:t xml:space="preserve"> </w:t>
      </w:r>
      <w:r>
        <w:rPr>
          <w:rFonts w:ascii="Times New Roman" w:eastAsia="Calibri" w:hAnsi="Times New Roman" w:cs="Times New Roman"/>
          <w:kern w:val="2"/>
          <w:sz w:val="36"/>
          <w:szCs w:val="32"/>
        </w:rPr>
        <w:t xml:space="preserve">Figures </w:t>
      </w:r>
    </w:p>
    <w:p w14:paraId="19F20971" w14:textId="77777777" w:rsidR="00D05D66" w:rsidRDefault="00D05D66" w:rsidP="003534EC">
      <w:pPr>
        <w:rPr>
          <w:rFonts w:ascii="Times New Roman" w:eastAsia="MS ??" w:hAnsi="Times New Roman" w:cs="Times New Roman"/>
          <w:sz w:val="22"/>
          <w:szCs w:val="22"/>
        </w:rPr>
      </w:pPr>
    </w:p>
    <w:p w14:paraId="49D3DE49" w14:textId="77777777" w:rsidR="009D19B1" w:rsidRDefault="009D19B1" w:rsidP="003534EC">
      <w:pPr>
        <w:rPr>
          <w:rFonts w:ascii="Times New Roman" w:eastAsia="MS ??" w:hAnsi="Times New Roman" w:cs="Times New Roman"/>
          <w:sz w:val="22"/>
          <w:szCs w:val="22"/>
        </w:rPr>
      </w:pPr>
    </w:p>
    <w:p w14:paraId="60037BF9" w14:textId="77777777" w:rsidR="009D19B1" w:rsidRDefault="009D19B1" w:rsidP="003534EC">
      <w:pPr>
        <w:rPr>
          <w:rFonts w:ascii="Times New Roman" w:eastAsia="MS ??" w:hAnsi="Times New Roman" w:cs="Times New Roman"/>
          <w:sz w:val="22"/>
          <w:szCs w:val="22"/>
        </w:rPr>
      </w:pPr>
    </w:p>
    <w:p w14:paraId="00B7D70D" w14:textId="77777777" w:rsidR="009D19B1" w:rsidRDefault="009D19B1" w:rsidP="003534EC">
      <w:pPr>
        <w:rPr>
          <w:rFonts w:ascii="Times New Roman" w:eastAsia="MS ??" w:hAnsi="Times New Roman" w:cs="Times New Roman"/>
          <w:sz w:val="22"/>
          <w:szCs w:val="22"/>
        </w:rPr>
      </w:pPr>
    </w:p>
    <w:p w14:paraId="7560E50D" w14:textId="6036CCEC" w:rsidR="00D05D66" w:rsidRDefault="00D05D66" w:rsidP="00D05D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337E5A8E" wp14:editId="6D977822">
            <wp:extent cx="5540514" cy="3166008"/>
            <wp:effectExtent l="0" t="0" r="0" b="9525"/>
            <wp:docPr id="1" name="图片 1" descr="PCAplo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Aplot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824" cy="317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9E7E" w14:textId="739F707E" w:rsidR="00D05D66" w:rsidRDefault="00D05D66" w:rsidP="003534EC">
      <w:pPr>
        <w:rPr>
          <w:rFonts w:ascii="Times New Roman" w:hAnsi="Times New Roman" w:cs="Times New Roman"/>
        </w:rPr>
      </w:pPr>
      <w:r w:rsidRPr="000C12AD">
        <w:rPr>
          <w:rFonts w:ascii="Times New Roman" w:hAnsi="Times New Roman" w:cs="Times New Roman" w:hint="eastAsia"/>
          <w:b/>
        </w:rPr>
        <w:t>Figure S.</w:t>
      </w:r>
      <w:r>
        <w:rPr>
          <w:rFonts w:ascii="Times New Roman" w:hAnsi="Times New Roman" w:cs="Times New Roman" w:hint="eastAsia"/>
        </w:rPr>
        <w:t xml:space="preserve"> </w:t>
      </w:r>
      <w:r w:rsidRPr="00D05D66">
        <w:rPr>
          <w:rFonts w:ascii="Times New Roman" w:hAnsi="Times New Roman" w:cs="Times New Roman"/>
          <w:b/>
        </w:rPr>
        <w:t xml:space="preserve">Variance contribution of top 10 </w:t>
      </w:r>
      <w:r w:rsidRPr="00D05D66">
        <w:rPr>
          <w:rFonts w:ascii="Times New Roman" w:hAnsi="Times New Roman" w:cs="Times New Roman" w:hint="eastAsia"/>
          <w:b/>
        </w:rPr>
        <w:t>principal component</w:t>
      </w:r>
      <w:r w:rsidRPr="00D05D66">
        <w:rPr>
          <w:rFonts w:ascii="Times New Roman" w:hAnsi="Times New Roman" w:cs="Times New Roman"/>
          <w:b/>
        </w:rPr>
        <w:t>s in individual dataset and merged dataset</w:t>
      </w:r>
      <w:r>
        <w:rPr>
          <w:rFonts w:ascii="Times New Roman" w:hAnsi="Times New Roman" w:cs="Times New Roman"/>
        </w:rPr>
        <w:t xml:space="preserve">. </w:t>
      </w:r>
      <w:r w:rsidR="00F37DA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Total</w:t>
      </w:r>
      <w:r w:rsidR="00F37DA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denotes the merged dataset after batch effect correction.</w:t>
      </w:r>
      <w:r>
        <w:rPr>
          <w:rFonts w:ascii="Times New Roman" w:hAnsi="Times New Roman" w:cs="Times New Roman" w:hint="eastAsia"/>
        </w:rPr>
        <w:t xml:space="preserve"> </w:t>
      </w:r>
    </w:p>
    <w:sectPr w:rsidR="00D05D66" w:rsidSect="00AD213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??">
    <w:altName w:val="MS Mincho"/>
    <w:panose1 w:val="020B0604020202020204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28B2"/>
    <w:multiLevelType w:val="multilevel"/>
    <w:tmpl w:val="C576CCC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55D34C0D"/>
    <w:multiLevelType w:val="multilevel"/>
    <w:tmpl w:val="92D68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ao Qi">
    <w15:presenceInfo w15:providerId="None" w15:userId="Zhao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hideGrammaticalErrors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DE"/>
    <w:rsid w:val="000064C4"/>
    <w:rsid w:val="00051B22"/>
    <w:rsid w:val="00063375"/>
    <w:rsid w:val="000A698C"/>
    <w:rsid w:val="000C12AD"/>
    <w:rsid w:val="000E6BA2"/>
    <w:rsid w:val="0017385F"/>
    <w:rsid w:val="001A4F9B"/>
    <w:rsid w:val="001C7864"/>
    <w:rsid w:val="001D4FF7"/>
    <w:rsid w:val="001E0314"/>
    <w:rsid w:val="00204F77"/>
    <w:rsid w:val="002A6835"/>
    <w:rsid w:val="002A6969"/>
    <w:rsid w:val="002D1847"/>
    <w:rsid w:val="002F7494"/>
    <w:rsid w:val="00312E8F"/>
    <w:rsid w:val="00313548"/>
    <w:rsid w:val="0032098D"/>
    <w:rsid w:val="00335080"/>
    <w:rsid w:val="003534EC"/>
    <w:rsid w:val="00377B3E"/>
    <w:rsid w:val="0038530D"/>
    <w:rsid w:val="0038694E"/>
    <w:rsid w:val="003D01DA"/>
    <w:rsid w:val="003F0C1C"/>
    <w:rsid w:val="00416305"/>
    <w:rsid w:val="0043754B"/>
    <w:rsid w:val="004D2A5E"/>
    <w:rsid w:val="0050439E"/>
    <w:rsid w:val="005262CE"/>
    <w:rsid w:val="00531DA2"/>
    <w:rsid w:val="005718B9"/>
    <w:rsid w:val="0057312F"/>
    <w:rsid w:val="00614398"/>
    <w:rsid w:val="006A71B4"/>
    <w:rsid w:val="006D02AB"/>
    <w:rsid w:val="006D0D79"/>
    <w:rsid w:val="007959E4"/>
    <w:rsid w:val="007A075D"/>
    <w:rsid w:val="007A3532"/>
    <w:rsid w:val="00821F22"/>
    <w:rsid w:val="00825FF4"/>
    <w:rsid w:val="00843A65"/>
    <w:rsid w:val="0088591D"/>
    <w:rsid w:val="008A718B"/>
    <w:rsid w:val="008B689B"/>
    <w:rsid w:val="008D0EE3"/>
    <w:rsid w:val="00946483"/>
    <w:rsid w:val="00954F2C"/>
    <w:rsid w:val="00956119"/>
    <w:rsid w:val="009719EC"/>
    <w:rsid w:val="009A21E2"/>
    <w:rsid w:val="009C4E53"/>
    <w:rsid w:val="009D19B1"/>
    <w:rsid w:val="00A1030C"/>
    <w:rsid w:val="00A70F4D"/>
    <w:rsid w:val="00A87C37"/>
    <w:rsid w:val="00AB0667"/>
    <w:rsid w:val="00AD2130"/>
    <w:rsid w:val="00AD5990"/>
    <w:rsid w:val="00B023A9"/>
    <w:rsid w:val="00B225FC"/>
    <w:rsid w:val="00B507B3"/>
    <w:rsid w:val="00B71374"/>
    <w:rsid w:val="00BD64FC"/>
    <w:rsid w:val="00BF09F9"/>
    <w:rsid w:val="00BF7A07"/>
    <w:rsid w:val="00C94BE5"/>
    <w:rsid w:val="00CB45A2"/>
    <w:rsid w:val="00D0285C"/>
    <w:rsid w:val="00D05D66"/>
    <w:rsid w:val="00D50404"/>
    <w:rsid w:val="00D51FBE"/>
    <w:rsid w:val="00D62DC7"/>
    <w:rsid w:val="00D66D9B"/>
    <w:rsid w:val="00DB1586"/>
    <w:rsid w:val="00DC3DD9"/>
    <w:rsid w:val="00DF63BC"/>
    <w:rsid w:val="00E63670"/>
    <w:rsid w:val="00EA2627"/>
    <w:rsid w:val="00EC558E"/>
    <w:rsid w:val="00EC63EB"/>
    <w:rsid w:val="00EE3DDE"/>
    <w:rsid w:val="00F34A04"/>
    <w:rsid w:val="00F37DAC"/>
    <w:rsid w:val="00F563E7"/>
    <w:rsid w:val="00F80200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304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8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D66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66"/>
    <w:rPr>
      <w:rFonts w:ascii="SimSun" w:eastAsia="SimSu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F0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507B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34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1080</Words>
  <Characters>6159</Characters>
  <Application>Microsoft Office Word</Application>
  <DocSecurity>0</DocSecurity>
  <Lines>51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Supplementary notes</vt:lpstr>
      <vt:lpstr>    1.1 Pseudo-code for CrossICC procedure</vt:lpstr>
      <vt:lpstr>The N genes of a given sample S were ranked and the rank ,𝑟-𝑔. was used to rep</vt:lpstr>
      <vt:lpstr>2. Supplementary Figures </vt:lpstr>
    </vt:vector>
  </TitlesOfParts>
  <Company>SYSUCC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Qi</dc:creator>
  <cp:keywords/>
  <dc:description/>
  <cp:lastModifiedBy>Microsoft Office User</cp:lastModifiedBy>
  <cp:revision>2</cp:revision>
  <dcterms:created xsi:type="dcterms:W3CDTF">2018-12-26T08:57:00Z</dcterms:created>
  <dcterms:modified xsi:type="dcterms:W3CDTF">2018-12-26T08:57:00Z</dcterms:modified>
</cp:coreProperties>
</file>